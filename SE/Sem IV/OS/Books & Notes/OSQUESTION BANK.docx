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5BC" w:rsidRPr="005019A3" w:rsidRDefault="001205BC" w:rsidP="001205BC">
      <w:pPr>
        <w:jc w:val="center"/>
        <w:rPr>
          <w:rFonts w:ascii="Times New Roman" w:hAnsi="Times New Roman" w:cs="Times New Roman"/>
          <w:b/>
          <w:sz w:val="32"/>
        </w:rPr>
      </w:pPr>
      <w:r w:rsidRPr="005019A3">
        <w:rPr>
          <w:rFonts w:ascii="Times New Roman" w:hAnsi="Times New Roman" w:cs="Times New Roman"/>
          <w:b/>
          <w:sz w:val="32"/>
        </w:rPr>
        <w:t>QUESTION BANK</w:t>
      </w:r>
    </w:p>
    <w:p w:rsidR="001205BC" w:rsidRPr="005019A3" w:rsidRDefault="001205BC">
      <w:pPr>
        <w:rPr>
          <w:rFonts w:ascii="Times New Roman" w:hAnsi="Times New Roman" w:cs="Times New Roman"/>
          <w:b/>
          <w:sz w:val="24"/>
          <w:szCs w:val="24"/>
        </w:rPr>
      </w:pPr>
      <w:r w:rsidRPr="005019A3">
        <w:rPr>
          <w:rFonts w:ascii="Times New Roman" w:hAnsi="Times New Roman" w:cs="Times New Roman"/>
          <w:b/>
          <w:sz w:val="24"/>
          <w:szCs w:val="24"/>
        </w:rPr>
        <w:t xml:space="preserve">UNIT – </w:t>
      </w:r>
      <w:proofErr w:type="gramStart"/>
      <w:r w:rsidRPr="005019A3">
        <w:rPr>
          <w:rFonts w:ascii="Times New Roman" w:hAnsi="Times New Roman" w:cs="Times New Roman"/>
          <w:b/>
          <w:sz w:val="24"/>
          <w:szCs w:val="24"/>
        </w:rPr>
        <w:t>I :</w:t>
      </w:r>
      <w:proofErr w:type="gramEnd"/>
      <w:r w:rsidRPr="005019A3">
        <w:rPr>
          <w:rFonts w:ascii="Times New Roman" w:hAnsi="Times New Roman" w:cs="Times New Roman"/>
          <w:b/>
          <w:sz w:val="24"/>
          <w:szCs w:val="24"/>
        </w:rPr>
        <w:t xml:space="preserve"> 2 Marks </w:t>
      </w:r>
    </w:p>
    <w:p w:rsidR="001205BC" w:rsidRPr="005019A3" w:rsidRDefault="001205BC" w:rsidP="001205BC">
      <w:pPr>
        <w:spacing w:after="0"/>
        <w:rPr>
          <w:rFonts w:ascii="Times New Roman" w:hAnsi="Times New Roman" w:cs="Times New Roman"/>
        </w:rPr>
      </w:pPr>
      <w:r w:rsidRPr="005019A3">
        <w:rPr>
          <w:rFonts w:ascii="Times New Roman" w:hAnsi="Times New Roman" w:cs="Times New Roman"/>
        </w:rPr>
        <w:t xml:space="preserve">1. What is an operating system? </w:t>
      </w:r>
    </w:p>
    <w:p w:rsidR="001205BC" w:rsidRPr="005019A3" w:rsidRDefault="001205BC" w:rsidP="001205BC">
      <w:pPr>
        <w:spacing w:after="0"/>
        <w:rPr>
          <w:rFonts w:ascii="Times New Roman" w:hAnsi="Times New Roman" w:cs="Times New Roman"/>
        </w:rPr>
      </w:pPr>
      <w:r w:rsidRPr="005019A3">
        <w:rPr>
          <w:rFonts w:ascii="Times New Roman" w:hAnsi="Times New Roman" w:cs="Times New Roman"/>
        </w:rPr>
        <w:t>2. What are operating system services?</w:t>
      </w:r>
    </w:p>
    <w:p w:rsidR="001205BC" w:rsidRPr="005019A3" w:rsidRDefault="001205BC" w:rsidP="001205BC">
      <w:pPr>
        <w:spacing w:after="0"/>
        <w:rPr>
          <w:rFonts w:ascii="Times New Roman" w:hAnsi="Times New Roman" w:cs="Times New Roman"/>
        </w:rPr>
      </w:pPr>
      <w:r w:rsidRPr="005019A3">
        <w:rPr>
          <w:rFonts w:ascii="Times New Roman" w:hAnsi="Times New Roman" w:cs="Times New Roman"/>
        </w:rPr>
        <w:t xml:space="preserve"> 3. Describe the operating system operations? </w:t>
      </w:r>
    </w:p>
    <w:p w:rsidR="001205BC" w:rsidRPr="005019A3" w:rsidRDefault="001205BC" w:rsidP="001205BC">
      <w:pPr>
        <w:spacing w:after="0"/>
        <w:rPr>
          <w:rFonts w:ascii="Times New Roman" w:hAnsi="Times New Roman" w:cs="Times New Roman"/>
        </w:rPr>
      </w:pPr>
      <w:r w:rsidRPr="005019A3">
        <w:rPr>
          <w:rFonts w:ascii="Times New Roman" w:hAnsi="Times New Roman" w:cs="Times New Roman"/>
        </w:rPr>
        <w:t xml:space="preserve">4. Describe the operating system functions? </w:t>
      </w:r>
    </w:p>
    <w:p w:rsidR="001205BC" w:rsidRPr="005019A3" w:rsidRDefault="001205BC" w:rsidP="001205BC">
      <w:pPr>
        <w:spacing w:after="0"/>
        <w:rPr>
          <w:rFonts w:ascii="Times New Roman" w:hAnsi="Times New Roman" w:cs="Times New Roman"/>
        </w:rPr>
      </w:pPr>
      <w:r w:rsidRPr="005019A3">
        <w:rPr>
          <w:rFonts w:ascii="Times New Roman" w:hAnsi="Times New Roman" w:cs="Times New Roman"/>
        </w:rPr>
        <w:t xml:space="preserve">5. Explain simple batch system? </w:t>
      </w:r>
    </w:p>
    <w:p w:rsidR="001205BC" w:rsidRPr="005019A3" w:rsidRDefault="001205BC" w:rsidP="001205BC">
      <w:pPr>
        <w:spacing w:after="0"/>
        <w:rPr>
          <w:rFonts w:ascii="Times New Roman" w:hAnsi="Times New Roman" w:cs="Times New Roman"/>
        </w:rPr>
      </w:pPr>
      <w:r w:rsidRPr="005019A3">
        <w:rPr>
          <w:rFonts w:ascii="Times New Roman" w:hAnsi="Times New Roman" w:cs="Times New Roman"/>
        </w:rPr>
        <w:t xml:space="preserve">6. Explain time sharing operating system? </w:t>
      </w:r>
    </w:p>
    <w:p w:rsidR="001205BC" w:rsidRPr="005019A3" w:rsidRDefault="001205BC" w:rsidP="001205BC">
      <w:pPr>
        <w:spacing w:after="0"/>
        <w:rPr>
          <w:rFonts w:ascii="Times New Roman" w:hAnsi="Times New Roman" w:cs="Times New Roman"/>
        </w:rPr>
      </w:pPr>
      <w:r w:rsidRPr="005019A3">
        <w:rPr>
          <w:rFonts w:ascii="Times New Roman" w:hAnsi="Times New Roman" w:cs="Times New Roman"/>
        </w:rPr>
        <w:t xml:space="preserve">7 List out any four process control system calls? </w:t>
      </w:r>
    </w:p>
    <w:p w:rsidR="001205BC" w:rsidRPr="005019A3" w:rsidRDefault="001205BC" w:rsidP="001205BC">
      <w:pPr>
        <w:spacing w:after="0"/>
        <w:rPr>
          <w:rFonts w:ascii="Times New Roman" w:hAnsi="Times New Roman" w:cs="Times New Roman"/>
        </w:rPr>
      </w:pPr>
      <w:r w:rsidRPr="005019A3">
        <w:rPr>
          <w:rFonts w:ascii="Times New Roman" w:hAnsi="Times New Roman" w:cs="Times New Roman"/>
        </w:rPr>
        <w:t xml:space="preserve">8 Explain virtual machines? </w:t>
      </w:r>
    </w:p>
    <w:p w:rsidR="001205BC" w:rsidRPr="005019A3" w:rsidRDefault="001205BC" w:rsidP="001205BC">
      <w:pPr>
        <w:spacing w:after="0"/>
        <w:rPr>
          <w:rFonts w:ascii="Times New Roman" w:hAnsi="Times New Roman" w:cs="Times New Roman"/>
        </w:rPr>
      </w:pPr>
      <w:r w:rsidRPr="005019A3">
        <w:rPr>
          <w:rFonts w:ascii="Times New Roman" w:hAnsi="Times New Roman" w:cs="Times New Roman"/>
        </w:rPr>
        <w:t xml:space="preserve">9. List out any four information management system calls? </w:t>
      </w:r>
    </w:p>
    <w:p w:rsidR="001205BC" w:rsidRPr="005019A3" w:rsidRDefault="001205BC" w:rsidP="001205BC">
      <w:pPr>
        <w:spacing w:after="0"/>
        <w:rPr>
          <w:rFonts w:ascii="Times New Roman" w:hAnsi="Times New Roman" w:cs="Times New Roman"/>
        </w:rPr>
      </w:pPr>
      <w:r w:rsidRPr="005019A3">
        <w:rPr>
          <w:rFonts w:ascii="Times New Roman" w:hAnsi="Times New Roman" w:cs="Times New Roman"/>
        </w:rPr>
        <w:t xml:space="preserve">10. Describe distributed operating system? </w:t>
      </w:r>
    </w:p>
    <w:p w:rsidR="001205BC" w:rsidRPr="005019A3" w:rsidRDefault="001205BC" w:rsidP="001205BC">
      <w:pPr>
        <w:spacing w:after="0"/>
        <w:rPr>
          <w:rFonts w:ascii="Times New Roman" w:hAnsi="Times New Roman" w:cs="Times New Roman"/>
          <w:b/>
        </w:rPr>
      </w:pPr>
      <w:r w:rsidRPr="005019A3">
        <w:rPr>
          <w:rFonts w:ascii="Times New Roman" w:hAnsi="Times New Roman" w:cs="Times New Roman"/>
          <w:b/>
        </w:rPr>
        <w:t xml:space="preserve">5 Marks </w:t>
      </w:r>
    </w:p>
    <w:p w:rsidR="001205BC" w:rsidRPr="005019A3" w:rsidRDefault="001205BC" w:rsidP="001205BC">
      <w:pPr>
        <w:spacing w:after="0"/>
        <w:rPr>
          <w:rFonts w:ascii="Times New Roman" w:hAnsi="Times New Roman" w:cs="Times New Roman"/>
        </w:rPr>
      </w:pPr>
      <w:r w:rsidRPr="005019A3">
        <w:rPr>
          <w:rFonts w:ascii="Times New Roman" w:hAnsi="Times New Roman" w:cs="Times New Roman"/>
        </w:rPr>
        <w:t>1. What are the various objectives and functions of Operating systems?</w:t>
      </w:r>
    </w:p>
    <w:p w:rsidR="001205BC" w:rsidRPr="005019A3" w:rsidRDefault="001205BC" w:rsidP="001205BC">
      <w:pPr>
        <w:spacing w:after="0"/>
        <w:rPr>
          <w:rFonts w:ascii="Times New Roman" w:hAnsi="Times New Roman" w:cs="Times New Roman"/>
        </w:rPr>
      </w:pPr>
      <w:r w:rsidRPr="005019A3">
        <w:rPr>
          <w:rFonts w:ascii="Times New Roman" w:hAnsi="Times New Roman" w:cs="Times New Roman"/>
        </w:rPr>
        <w:t xml:space="preserve"> 2. What are the major activities of an operating system with regard to process management? </w:t>
      </w:r>
    </w:p>
    <w:p w:rsidR="001205BC" w:rsidRPr="005019A3" w:rsidRDefault="001205BC" w:rsidP="001205BC">
      <w:pPr>
        <w:spacing w:after="0"/>
        <w:rPr>
          <w:rFonts w:ascii="Times New Roman" w:hAnsi="Times New Roman" w:cs="Times New Roman"/>
        </w:rPr>
      </w:pPr>
      <w:r w:rsidRPr="005019A3">
        <w:rPr>
          <w:rFonts w:ascii="Times New Roman" w:hAnsi="Times New Roman" w:cs="Times New Roman"/>
        </w:rPr>
        <w:t xml:space="preserve">3. Differentiate distributed systems from multiprocessor system? </w:t>
      </w:r>
    </w:p>
    <w:p w:rsidR="001205BC" w:rsidRPr="005019A3" w:rsidRDefault="001205BC" w:rsidP="001205BC">
      <w:pPr>
        <w:spacing w:after="0"/>
        <w:rPr>
          <w:rFonts w:ascii="Times New Roman" w:hAnsi="Times New Roman" w:cs="Times New Roman"/>
        </w:rPr>
      </w:pPr>
      <w:r w:rsidRPr="005019A3">
        <w:rPr>
          <w:rFonts w:ascii="Times New Roman" w:hAnsi="Times New Roman" w:cs="Times New Roman"/>
        </w:rPr>
        <w:t xml:space="preserve">4. Explain the basic instruction cycle with appropriate diagram? </w:t>
      </w:r>
    </w:p>
    <w:p w:rsidR="001205BC" w:rsidRPr="005019A3" w:rsidRDefault="001205BC" w:rsidP="001205BC">
      <w:pPr>
        <w:spacing w:after="0"/>
        <w:rPr>
          <w:rFonts w:ascii="Times New Roman" w:hAnsi="Times New Roman" w:cs="Times New Roman"/>
        </w:rPr>
      </w:pPr>
      <w:r w:rsidRPr="005019A3">
        <w:rPr>
          <w:rFonts w:ascii="Times New Roman" w:hAnsi="Times New Roman" w:cs="Times New Roman"/>
        </w:rPr>
        <w:t xml:space="preserve">5. Explain OS structure? </w:t>
      </w:r>
    </w:p>
    <w:p w:rsidR="001205BC" w:rsidRPr="005019A3" w:rsidRDefault="001205BC" w:rsidP="001205BC">
      <w:pPr>
        <w:spacing w:after="0"/>
        <w:rPr>
          <w:rFonts w:ascii="Times New Roman" w:hAnsi="Times New Roman" w:cs="Times New Roman"/>
        </w:rPr>
      </w:pPr>
      <w:r w:rsidRPr="005019A3">
        <w:rPr>
          <w:rFonts w:ascii="Times New Roman" w:hAnsi="Times New Roman" w:cs="Times New Roman"/>
        </w:rPr>
        <w:t>6. Briefly explain virtual machines?</w:t>
      </w:r>
    </w:p>
    <w:p w:rsidR="001205BC" w:rsidRPr="005019A3" w:rsidRDefault="001205BC" w:rsidP="001205BC">
      <w:pPr>
        <w:spacing w:after="0"/>
        <w:rPr>
          <w:rFonts w:ascii="Times New Roman" w:hAnsi="Times New Roman" w:cs="Times New Roman"/>
        </w:rPr>
      </w:pPr>
      <w:r w:rsidRPr="005019A3">
        <w:rPr>
          <w:rFonts w:ascii="Times New Roman" w:hAnsi="Times New Roman" w:cs="Times New Roman"/>
        </w:rPr>
        <w:t xml:space="preserve"> 7. Explain about multiprogramming and time sharing operating system? </w:t>
      </w:r>
    </w:p>
    <w:p w:rsidR="001205BC" w:rsidRPr="005019A3" w:rsidRDefault="001205BC" w:rsidP="001205BC">
      <w:pPr>
        <w:spacing w:after="0"/>
        <w:rPr>
          <w:rFonts w:ascii="Times New Roman" w:hAnsi="Times New Roman" w:cs="Times New Roman"/>
        </w:rPr>
      </w:pPr>
      <w:r w:rsidRPr="005019A3">
        <w:rPr>
          <w:rFonts w:ascii="Times New Roman" w:hAnsi="Times New Roman" w:cs="Times New Roman"/>
        </w:rPr>
        <w:t>8. Explain computer system architecture?</w:t>
      </w:r>
    </w:p>
    <w:p w:rsidR="001205BC" w:rsidRPr="005019A3" w:rsidRDefault="001205BC" w:rsidP="001205BC">
      <w:pPr>
        <w:spacing w:after="0"/>
        <w:rPr>
          <w:rFonts w:ascii="Times New Roman" w:hAnsi="Times New Roman" w:cs="Times New Roman"/>
        </w:rPr>
      </w:pPr>
      <w:r w:rsidRPr="005019A3">
        <w:rPr>
          <w:rFonts w:ascii="Times New Roman" w:hAnsi="Times New Roman" w:cs="Times New Roman"/>
        </w:rPr>
        <w:t xml:space="preserve"> 9. Explain about system calls?</w:t>
      </w:r>
    </w:p>
    <w:p w:rsidR="001205BC" w:rsidRPr="005019A3" w:rsidRDefault="001205BC" w:rsidP="001205BC">
      <w:pPr>
        <w:spacing w:after="0"/>
        <w:rPr>
          <w:rFonts w:ascii="Times New Roman" w:hAnsi="Times New Roman" w:cs="Times New Roman"/>
        </w:rPr>
      </w:pPr>
      <w:r w:rsidRPr="005019A3">
        <w:rPr>
          <w:rFonts w:ascii="Times New Roman" w:hAnsi="Times New Roman" w:cs="Times New Roman"/>
        </w:rPr>
        <w:t xml:space="preserve"> 10. What is </w:t>
      </w:r>
      <w:proofErr w:type="spellStart"/>
      <w:r w:rsidRPr="005019A3">
        <w:rPr>
          <w:rFonts w:ascii="Times New Roman" w:hAnsi="Times New Roman" w:cs="Times New Roman"/>
        </w:rPr>
        <w:t>os</w:t>
      </w:r>
      <w:proofErr w:type="spellEnd"/>
      <w:r w:rsidRPr="005019A3">
        <w:rPr>
          <w:rFonts w:ascii="Times New Roman" w:hAnsi="Times New Roman" w:cs="Times New Roman"/>
        </w:rPr>
        <w:t xml:space="preserve"> user interface? </w:t>
      </w:r>
    </w:p>
    <w:p w:rsidR="001205BC" w:rsidRPr="005019A3" w:rsidRDefault="001205BC" w:rsidP="001205BC">
      <w:pPr>
        <w:spacing w:after="0"/>
        <w:rPr>
          <w:rFonts w:ascii="Times New Roman" w:hAnsi="Times New Roman" w:cs="Times New Roman"/>
          <w:b/>
        </w:rPr>
      </w:pPr>
      <w:r w:rsidRPr="005019A3">
        <w:rPr>
          <w:rFonts w:ascii="Times New Roman" w:hAnsi="Times New Roman" w:cs="Times New Roman"/>
          <w:b/>
        </w:rPr>
        <w:t xml:space="preserve">10 Marks </w:t>
      </w:r>
    </w:p>
    <w:p w:rsidR="001205BC" w:rsidRPr="005019A3" w:rsidRDefault="001205BC" w:rsidP="001205BC">
      <w:pPr>
        <w:spacing w:after="0"/>
        <w:rPr>
          <w:rFonts w:ascii="Times New Roman" w:hAnsi="Times New Roman" w:cs="Times New Roman"/>
        </w:rPr>
      </w:pPr>
      <w:r w:rsidRPr="005019A3">
        <w:rPr>
          <w:rFonts w:ascii="Times New Roman" w:hAnsi="Times New Roman" w:cs="Times New Roman"/>
        </w:rPr>
        <w:t xml:space="preserve">1. What is system calls in OS? Explain in detail with its types. </w:t>
      </w:r>
    </w:p>
    <w:p w:rsidR="001205BC" w:rsidRPr="005019A3" w:rsidRDefault="001205BC" w:rsidP="001205BC">
      <w:pPr>
        <w:spacing w:after="0"/>
        <w:rPr>
          <w:rFonts w:ascii="Times New Roman" w:hAnsi="Times New Roman" w:cs="Times New Roman"/>
        </w:rPr>
      </w:pPr>
      <w:r w:rsidRPr="005019A3">
        <w:rPr>
          <w:rFonts w:ascii="Times New Roman" w:hAnsi="Times New Roman" w:cs="Times New Roman"/>
        </w:rPr>
        <w:t xml:space="preserve">2. Discuss the Simple Operating System Structure. Describe the layered approach </w:t>
      </w:r>
    </w:p>
    <w:p w:rsidR="001205BC" w:rsidRPr="005019A3" w:rsidRDefault="001205BC" w:rsidP="001205BC">
      <w:pPr>
        <w:spacing w:after="0"/>
        <w:rPr>
          <w:rFonts w:ascii="Times New Roman" w:hAnsi="Times New Roman" w:cs="Times New Roman"/>
        </w:rPr>
      </w:pPr>
      <w:r w:rsidRPr="005019A3">
        <w:rPr>
          <w:rFonts w:ascii="Times New Roman" w:hAnsi="Times New Roman" w:cs="Times New Roman"/>
        </w:rPr>
        <w:t>3. What are different types of operating system? Explain them in detail</w:t>
      </w:r>
    </w:p>
    <w:p w:rsidR="00DF67D6" w:rsidRPr="005019A3" w:rsidRDefault="001205BC" w:rsidP="001205BC">
      <w:pPr>
        <w:spacing w:after="0"/>
        <w:rPr>
          <w:rFonts w:ascii="Times New Roman" w:hAnsi="Times New Roman" w:cs="Times New Roman"/>
        </w:rPr>
      </w:pPr>
      <w:r w:rsidRPr="005019A3">
        <w:rPr>
          <w:rFonts w:ascii="Times New Roman" w:hAnsi="Times New Roman" w:cs="Times New Roman"/>
        </w:rPr>
        <w:t xml:space="preserve"> 4. Explain User Operating-System Interface in detail 5. Explain operating system functions and services in detail.</w:t>
      </w:r>
    </w:p>
    <w:p w:rsidR="001205BC" w:rsidRPr="005019A3" w:rsidRDefault="001205BC" w:rsidP="001205BC">
      <w:pPr>
        <w:rPr>
          <w:rFonts w:ascii="Times New Roman" w:hAnsi="Times New Roman" w:cs="Times New Roman"/>
          <w:b/>
        </w:rPr>
      </w:pPr>
      <w:r w:rsidRPr="005019A3">
        <w:rPr>
          <w:rFonts w:ascii="Times New Roman" w:hAnsi="Times New Roman" w:cs="Times New Roman"/>
          <w:b/>
        </w:rPr>
        <w:t>MCQs</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1.</w:t>
      </w:r>
      <w:r w:rsidR="003E7486" w:rsidRPr="005019A3">
        <w:rPr>
          <w:rFonts w:ascii="Times New Roman" w:hAnsi="Times New Roman" w:cs="Times New Roman"/>
        </w:rPr>
        <w:t xml:space="preserve"> </w:t>
      </w:r>
      <w:r w:rsidRPr="005019A3">
        <w:rPr>
          <w:rFonts w:ascii="Times New Roman" w:hAnsi="Times New Roman" w:cs="Times New Roman"/>
        </w:rPr>
        <w:t xml:space="preserve">Dual mode of operating system has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A. 1 mode B. 2 modes C. 3 modes D. 4 modes</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 ANSWER: B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2.</w:t>
      </w:r>
      <w:r w:rsidR="003E7486" w:rsidRPr="005019A3">
        <w:rPr>
          <w:rFonts w:ascii="Times New Roman" w:hAnsi="Times New Roman" w:cs="Times New Roman"/>
        </w:rPr>
        <w:t xml:space="preserve"> </w:t>
      </w:r>
      <w:r w:rsidRPr="005019A3">
        <w:rPr>
          <w:rFonts w:ascii="Times New Roman" w:hAnsi="Times New Roman" w:cs="Times New Roman"/>
        </w:rPr>
        <w:t xml:space="preserve">Multi-processor system gives a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 small system B. tightly coupled system C. loosely coupled system D. both a and b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Answer B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3. Logical extension of multiprogramming operating system is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 time sharing B. multi-tasking C. single </w:t>
      </w:r>
      <w:proofErr w:type="spellStart"/>
      <w:r w:rsidRPr="005019A3">
        <w:rPr>
          <w:rFonts w:ascii="Times New Roman" w:hAnsi="Times New Roman" w:cs="Times New Roman"/>
        </w:rPr>
        <w:t>programing</w:t>
      </w:r>
      <w:proofErr w:type="spellEnd"/>
      <w:r w:rsidRPr="005019A3">
        <w:rPr>
          <w:rFonts w:ascii="Times New Roman" w:hAnsi="Times New Roman" w:cs="Times New Roman"/>
        </w:rPr>
        <w:t xml:space="preserve"> D. both a and b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Answer D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4. Multiprocessor system have advantage of A. Increased Throughput B. Expensive hardware C. operating system D. both a and b</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 ANSWER: A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lastRenderedPageBreak/>
        <w:t xml:space="preserve">5. </w:t>
      </w:r>
      <w:proofErr w:type="gramStart"/>
      <w:r w:rsidRPr="005019A3">
        <w:rPr>
          <w:rFonts w:ascii="Times New Roman" w:hAnsi="Times New Roman" w:cs="Times New Roman"/>
        </w:rPr>
        <w:t>Scheduling</w:t>
      </w:r>
      <w:proofErr w:type="gramEnd"/>
      <w:r w:rsidRPr="005019A3">
        <w:rPr>
          <w:rFonts w:ascii="Times New Roman" w:hAnsi="Times New Roman" w:cs="Times New Roman"/>
        </w:rPr>
        <w:t xml:space="preserve"> of threads are done by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 input B. output C. operating system D. memory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ANSWER</w:t>
      </w:r>
      <w:proofErr w:type="gramStart"/>
      <w:r w:rsidRPr="005019A3">
        <w:rPr>
          <w:rFonts w:ascii="Times New Roman" w:hAnsi="Times New Roman" w:cs="Times New Roman"/>
        </w:rPr>
        <w:t>:C</w:t>
      </w:r>
      <w:proofErr w:type="gramEnd"/>
      <w:r w:rsidRPr="005019A3">
        <w:rPr>
          <w:rFonts w:ascii="Times New Roman" w:hAnsi="Times New Roman" w:cs="Times New Roman"/>
        </w:rPr>
        <w:t xml:space="preserve">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6. Multiprogramming of computer system increases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 memory B. storage C. CPU utilization D. cost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ANSWER: C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7.</w:t>
      </w:r>
      <w:r w:rsidR="003E7486" w:rsidRPr="005019A3">
        <w:rPr>
          <w:rFonts w:ascii="Times New Roman" w:hAnsi="Times New Roman" w:cs="Times New Roman"/>
        </w:rPr>
        <w:t xml:space="preserve"> </w:t>
      </w:r>
      <w:r w:rsidRPr="005019A3">
        <w:rPr>
          <w:rFonts w:ascii="Times New Roman" w:hAnsi="Times New Roman" w:cs="Times New Roman"/>
        </w:rPr>
        <w:t xml:space="preserve">Another type of multiple-CPU system is the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 mini Computer B. Super Computer C. Clustered System D. both a and b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ANSWER: C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8. Interrupt table of pointers having addresses for each interrupt is located at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 high memory B. low memory C. mid memory D. both a and b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ANSWER: B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9. Example of open source operating system is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 UNIX B. Linux C. windows D. both a and b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ANSWER: D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10. Main memory of computer system is also called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 non volatile B. volatile C. reserved D. large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ANSWER: B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11. Controller of computer system transfers data from device to</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 A. buffers B. cache C. registers D. indexes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ANSWER: A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12. When many users accesses mainframes, this approach is called as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A. resource allocation B. word processors C. dedicated resources D. interface</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 ANSWER: A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13. Accessing same data from storage of computer system is provided by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 serial clusters B. parallel clusters C. Beowulf clusters D. both a and b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ANSWER: B</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 14. To start an I/O operation device driver loads appropriate register into?</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 A. memory B. Secondary storage C. Device Controller D. Arrays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ANSWER: C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15. Symmetric multiprocessing architecture of computer system uses shared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 bus B. memory C. processors D. both a and b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ANSWER: D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16. In asymmetric clustering other machines perform operations while one machine is in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 hot standby mode B. standby mode C. reset mode D. undefined mode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ANSWER: A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17. Ability to continuously providing service proportional to level of surviving hardware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 graceful </w:t>
      </w:r>
      <w:proofErr w:type="spellStart"/>
      <w:r w:rsidRPr="005019A3">
        <w:rPr>
          <w:rFonts w:ascii="Times New Roman" w:hAnsi="Times New Roman" w:cs="Times New Roman"/>
        </w:rPr>
        <w:t>upgradation</w:t>
      </w:r>
      <w:proofErr w:type="spellEnd"/>
      <w:r w:rsidRPr="005019A3">
        <w:rPr>
          <w:rFonts w:ascii="Times New Roman" w:hAnsi="Times New Roman" w:cs="Times New Roman"/>
        </w:rPr>
        <w:t xml:space="preserve"> B. degradation C. </w:t>
      </w:r>
      <w:proofErr w:type="spellStart"/>
      <w:r w:rsidRPr="005019A3">
        <w:rPr>
          <w:rFonts w:ascii="Times New Roman" w:hAnsi="Times New Roman" w:cs="Times New Roman"/>
        </w:rPr>
        <w:t>upgradation</w:t>
      </w:r>
      <w:proofErr w:type="spellEnd"/>
      <w:r w:rsidRPr="005019A3">
        <w:rPr>
          <w:rFonts w:ascii="Times New Roman" w:hAnsi="Times New Roman" w:cs="Times New Roman"/>
        </w:rPr>
        <w:t xml:space="preserve"> D. graceful degradation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ANSWER: D</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 18. Secondary memory of computer system is also called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 non volatile B. volatile C. reserved D. small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ANSWER: A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19. Environment in which programs of computer system are executed is: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 operating system B. nodes C. clustered system D. both a and b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lastRenderedPageBreak/>
        <w:t xml:space="preserve">ANSWER: A </w:t>
      </w:r>
    </w:p>
    <w:p w:rsidR="003E7486" w:rsidRPr="005019A3" w:rsidRDefault="001205BC" w:rsidP="003E7486">
      <w:pPr>
        <w:spacing w:after="0"/>
        <w:rPr>
          <w:rFonts w:ascii="Times New Roman" w:hAnsi="Times New Roman" w:cs="Times New Roman"/>
        </w:rPr>
      </w:pPr>
      <w:proofErr w:type="gramStart"/>
      <w:r w:rsidRPr="005019A3">
        <w:rPr>
          <w:rFonts w:ascii="Times New Roman" w:hAnsi="Times New Roman" w:cs="Times New Roman"/>
        </w:rPr>
        <w:t>20. One word memory storage</w:t>
      </w:r>
      <w:proofErr w:type="gramEnd"/>
      <w:r w:rsidRPr="005019A3">
        <w:rPr>
          <w:rFonts w:ascii="Times New Roman" w:hAnsi="Times New Roman" w:cs="Times New Roman"/>
        </w:rPr>
        <w:t xml:space="preserve"> is collection of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 2 bytes B. 4 bytes C. 7 bytes D. 8 bytes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ANSWER: B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21. Each user of computer system that uses computer services has at least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A. 1program B. 2programs C. 3programs D. 4programs</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 ANSWER: A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22. Clusters of computer system can be used more efficiently using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A. serialization B. parallelization C. LAN D. WAN</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 ANSWER: B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23. A properly designed operating system must ensure that an incorrect (or malicious) program cannot cause other programs to execute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 incorrectly B. Correctly C. both </w:t>
      </w:r>
      <w:proofErr w:type="gramStart"/>
      <w:r w:rsidRPr="005019A3">
        <w:rPr>
          <w:rFonts w:ascii="Times New Roman" w:hAnsi="Times New Roman" w:cs="Times New Roman"/>
        </w:rPr>
        <w:t>a and</w:t>
      </w:r>
      <w:proofErr w:type="gramEnd"/>
      <w:r w:rsidRPr="005019A3">
        <w:rPr>
          <w:rFonts w:ascii="Times New Roman" w:hAnsi="Times New Roman" w:cs="Times New Roman"/>
        </w:rPr>
        <w:t xml:space="preserve"> b D. None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ANSWER: A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24. Table of pointers for interrupt to be executed contains the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 interrupts B. programs C. addresses D. compilers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ANSWER: C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25. User view of system depends upon the</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 A. CPU B. software C. hardware D. interface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ANSWER: D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26. Memories are normally classified according to their</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 A. speed B. cost C. indexes D. both a and b</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 ANSWER: D</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 27. SCSI system is abbreviation of the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A. small common-system interface B. small common-system interaction C. small computer-system interface D. small computer-system interaction</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 ANSWER: C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28. One megabyte memory storage in form of bytes is equal to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 1024 bytes B. 1024² bytes C. 1024³ bytes D. 1024&amp;sup4; bytes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ANSWER: B</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 29. Multi-processing systems of computer system are of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 2 types B. 3 types C. 4 types D. 5 types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ANSWER: A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30. Clustered computer systems are normally linked via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 LAN B. WAN C. PAN D. TAN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ANSWER: A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31. Kernel mode of operating system runs when mode bit is</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 A. 1 B. 0 C. x D. undefined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ANSWER: B </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32. Kernel mode of operating system is also called</w:t>
      </w:r>
    </w:p>
    <w:p w:rsidR="003E7486"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 A. user mode B. system mode C. supervisor mode D. both a and b </w:t>
      </w:r>
    </w:p>
    <w:p w:rsidR="001205BC"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ANSWER: C </w:t>
      </w:r>
    </w:p>
    <w:p w:rsidR="001205BC"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33. Multi-processor systems of computer system has advantage of </w:t>
      </w:r>
    </w:p>
    <w:p w:rsidR="001205BC" w:rsidRPr="005019A3" w:rsidRDefault="001205BC" w:rsidP="003E7486">
      <w:pPr>
        <w:spacing w:after="0"/>
        <w:rPr>
          <w:rFonts w:ascii="Times New Roman" w:hAnsi="Times New Roman" w:cs="Times New Roman"/>
        </w:rPr>
      </w:pPr>
      <w:r w:rsidRPr="005019A3">
        <w:rPr>
          <w:rFonts w:ascii="Times New Roman" w:hAnsi="Times New Roman" w:cs="Times New Roman"/>
        </w:rPr>
        <w:t>A. cost B. reliability C. uncertainty D. scalability</w:t>
      </w:r>
    </w:p>
    <w:p w:rsidR="001205BC" w:rsidRPr="005019A3" w:rsidRDefault="001205BC" w:rsidP="003E7486">
      <w:pPr>
        <w:spacing w:after="0"/>
        <w:rPr>
          <w:rFonts w:ascii="Times New Roman" w:hAnsi="Times New Roman" w:cs="Times New Roman"/>
        </w:rPr>
      </w:pPr>
      <w:r w:rsidRPr="005019A3">
        <w:rPr>
          <w:rFonts w:ascii="Times New Roman" w:hAnsi="Times New Roman" w:cs="Times New Roman"/>
        </w:rPr>
        <w:lastRenderedPageBreak/>
        <w:t xml:space="preserve"> ANSWER: B</w:t>
      </w:r>
    </w:p>
    <w:p w:rsidR="001205BC"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 34. Time sharing systems of computer system have</w:t>
      </w:r>
    </w:p>
    <w:p w:rsidR="001205BC"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 A. clusters B. nodes C. file system D. both a and b </w:t>
      </w:r>
    </w:p>
    <w:p w:rsidR="001205BC" w:rsidRPr="005019A3" w:rsidRDefault="001205BC" w:rsidP="003E7486">
      <w:pPr>
        <w:spacing w:after="0"/>
        <w:rPr>
          <w:rFonts w:ascii="Times New Roman" w:hAnsi="Times New Roman" w:cs="Times New Roman"/>
        </w:rPr>
      </w:pPr>
      <w:r w:rsidRPr="005019A3">
        <w:rPr>
          <w:rFonts w:ascii="Times New Roman" w:hAnsi="Times New Roman" w:cs="Times New Roman"/>
        </w:rPr>
        <w:t>ANSWER</w:t>
      </w:r>
      <w:proofErr w:type="gramStart"/>
      <w:r w:rsidRPr="005019A3">
        <w:rPr>
          <w:rFonts w:ascii="Times New Roman" w:hAnsi="Times New Roman" w:cs="Times New Roman"/>
        </w:rPr>
        <w:t>:C</w:t>
      </w:r>
      <w:proofErr w:type="gramEnd"/>
    </w:p>
    <w:p w:rsidR="001205BC"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 35. One megabyte memory storage in form of bytes is equal to </w:t>
      </w:r>
    </w:p>
    <w:p w:rsidR="001205BC" w:rsidRPr="005019A3" w:rsidRDefault="001205BC" w:rsidP="003E7486">
      <w:pPr>
        <w:spacing w:after="0"/>
        <w:rPr>
          <w:rFonts w:ascii="Times New Roman" w:hAnsi="Times New Roman" w:cs="Times New Roman"/>
        </w:rPr>
      </w:pPr>
      <w:r w:rsidRPr="005019A3">
        <w:rPr>
          <w:rFonts w:ascii="Times New Roman" w:hAnsi="Times New Roman" w:cs="Times New Roman"/>
        </w:rPr>
        <w:t>A. 1024 bytes B. 1024 kilo bytes C. 1056 bytes D. 1058 kilo bytes</w:t>
      </w:r>
    </w:p>
    <w:p w:rsidR="001205BC"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 ANSWER: B </w:t>
      </w:r>
    </w:p>
    <w:p w:rsidR="001205BC"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36. Privileged mode of operating system mode is a </w:t>
      </w:r>
    </w:p>
    <w:p w:rsidR="001205BC"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 user code B. kernel mode C. system mode D. both b and c </w:t>
      </w:r>
    </w:p>
    <w:p w:rsidR="001205BC"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ANSWER: B </w:t>
      </w:r>
    </w:p>
    <w:p w:rsidR="001205BC"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37. Example of bug in one program of operating system </w:t>
      </w:r>
      <w:proofErr w:type="gramStart"/>
      <w:r w:rsidRPr="005019A3">
        <w:rPr>
          <w:rFonts w:ascii="Times New Roman" w:hAnsi="Times New Roman" w:cs="Times New Roman"/>
        </w:rPr>
        <w:t>effects</w:t>
      </w:r>
      <w:proofErr w:type="gramEnd"/>
      <w:r w:rsidRPr="005019A3">
        <w:rPr>
          <w:rFonts w:ascii="Times New Roman" w:hAnsi="Times New Roman" w:cs="Times New Roman"/>
        </w:rPr>
        <w:t xml:space="preserve"> others in </w:t>
      </w:r>
    </w:p>
    <w:p w:rsidR="001205BC"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 zero error B. infinite loop C. invalid memory access D. both a and b </w:t>
      </w:r>
    </w:p>
    <w:p w:rsidR="001205BC"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ANSWER: B </w:t>
      </w:r>
    </w:p>
    <w:p w:rsidR="001205BC"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38. Master slave relationship in computer system is used by </w:t>
      </w:r>
    </w:p>
    <w:p w:rsidR="001205BC"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 symmetric multiprocessor B. asymmetric multiprocessor C. symmetric multiprocessing D. asymmetric multiprocessing </w:t>
      </w:r>
    </w:p>
    <w:p w:rsidR="001205BC" w:rsidRPr="005019A3" w:rsidRDefault="001205BC" w:rsidP="003E7486">
      <w:pPr>
        <w:spacing w:after="0"/>
        <w:rPr>
          <w:rFonts w:ascii="Times New Roman" w:hAnsi="Times New Roman" w:cs="Times New Roman"/>
        </w:rPr>
      </w:pPr>
      <w:r w:rsidRPr="005019A3">
        <w:rPr>
          <w:rFonts w:ascii="Times New Roman" w:hAnsi="Times New Roman" w:cs="Times New Roman"/>
        </w:rPr>
        <w:t>ANSWER: D</w:t>
      </w:r>
    </w:p>
    <w:p w:rsidR="001205BC"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 39. Beowulf clusters of computer system uses</w:t>
      </w:r>
    </w:p>
    <w:p w:rsidR="001205BC"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 A. close source </w:t>
      </w:r>
      <w:proofErr w:type="spellStart"/>
      <w:r w:rsidRPr="005019A3">
        <w:rPr>
          <w:rFonts w:ascii="Times New Roman" w:hAnsi="Times New Roman" w:cs="Times New Roman"/>
        </w:rPr>
        <w:t>softwares</w:t>
      </w:r>
      <w:proofErr w:type="spellEnd"/>
      <w:r w:rsidRPr="005019A3">
        <w:rPr>
          <w:rFonts w:ascii="Times New Roman" w:hAnsi="Times New Roman" w:cs="Times New Roman"/>
        </w:rPr>
        <w:t xml:space="preserve"> B. open source </w:t>
      </w:r>
      <w:proofErr w:type="spellStart"/>
      <w:r w:rsidRPr="005019A3">
        <w:rPr>
          <w:rFonts w:ascii="Times New Roman" w:hAnsi="Times New Roman" w:cs="Times New Roman"/>
        </w:rPr>
        <w:t>softwares</w:t>
      </w:r>
      <w:proofErr w:type="spellEnd"/>
      <w:r w:rsidRPr="005019A3">
        <w:rPr>
          <w:rFonts w:ascii="Times New Roman" w:hAnsi="Times New Roman" w:cs="Times New Roman"/>
        </w:rPr>
        <w:t xml:space="preserve"> C. dedicated </w:t>
      </w:r>
      <w:proofErr w:type="spellStart"/>
      <w:r w:rsidRPr="005019A3">
        <w:rPr>
          <w:rFonts w:ascii="Times New Roman" w:hAnsi="Times New Roman" w:cs="Times New Roman"/>
        </w:rPr>
        <w:t>softwares</w:t>
      </w:r>
      <w:proofErr w:type="spellEnd"/>
      <w:r w:rsidRPr="005019A3">
        <w:rPr>
          <w:rFonts w:ascii="Times New Roman" w:hAnsi="Times New Roman" w:cs="Times New Roman"/>
        </w:rPr>
        <w:t xml:space="preserve"> D. both a and b </w:t>
      </w:r>
    </w:p>
    <w:p w:rsidR="001205BC"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ANSWER: B </w:t>
      </w:r>
    </w:p>
    <w:p w:rsidR="001205BC" w:rsidRPr="005019A3" w:rsidRDefault="001205BC" w:rsidP="003E7486">
      <w:pPr>
        <w:spacing w:after="0"/>
        <w:rPr>
          <w:rFonts w:ascii="Times New Roman" w:hAnsi="Times New Roman" w:cs="Times New Roman"/>
        </w:rPr>
      </w:pPr>
      <w:r w:rsidRPr="005019A3">
        <w:rPr>
          <w:rFonts w:ascii="Times New Roman" w:hAnsi="Times New Roman" w:cs="Times New Roman"/>
        </w:rPr>
        <w:t>40. In non-</w:t>
      </w:r>
      <w:proofErr w:type="spellStart"/>
      <w:r w:rsidRPr="005019A3">
        <w:rPr>
          <w:rFonts w:ascii="Times New Roman" w:hAnsi="Times New Roman" w:cs="Times New Roman"/>
        </w:rPr>
        <w:t>multiprogrammed</w:t>
      </w:r>
      <w:proofErr w:type="spellEnd"/>
      <w:r w:rsidRPr="005019A3">
        <w:rPr>
          <w:rFonts w:ascii="Times New Roman" w:hAnsi="Times New Roman" w:cs="Times New Roman"/>
        </w:rPr>
        <w:t xml:space="preserve"> system Central Processing Unit will </w:t>
      </w:r>
    </w:p>
    <w:p w:rsidR="001205BC" w:rsidRPr="005019A3" w:rsidRDefault="001205BC" w:rsidP="003E7486">
      <w:pPr>
        <w:spacing w:after="0"/>
        <w:rPr>
          <w:rFonts w:ascii="Times New Roman" w:hAnsi="Times New Roman" w:cs="Times New Roman"/>
        </w:rPr>
      </w:pPr>
      <w:r w:rsidRPr="005019A3">
        <w:rPr>
          <w:rFonts w:ascii="Times New Roman" w:hAnsi="Times New Roman" w:cs="Times New Roman"/>
        </w:rPr>
        <w:t xml:space="preserve">A. sit idle B. perform well C. cost high D. cost low </w:t>
      </w:r>
    </w:p>
    <w:p w:rsidR="001205BC" w:rsidRPr="005019A3" w:rsidRDefault="001205BC" w:rsidP="003E7486">
      <w:pPr>
        <w:spacing w:after="0"/>
        <w:rPr>
          <w:rFonts w:ascii="Times New Roman" w:hAnsi="Times New Roman" w:cs="Times New Roman"/>
        </w:rPr>
      </w:pPr>
      <w:r w:rsidRPr="005019A3">
        <w:rPr>
          <w:rFonts w:ascii="Times New Roman" w:hAnsi="Times New Roman" w:cs="Times New Roman"/>
        </w:rPr>
        <w:t>ANSWER: B</w:t>
      </w:r>
    </w:p>
    <w:p w:rsidR="00DF4611" w:rsidRPr="005019A3" w:rsidRDefault="00DF4611" w:rsidP="003E7486">
      <w:pPr>
        <w:spacing w:after="0"/>
        <w:rPr>
          <w:rFonts w:ascii="Times New Roman" w:hAnsi="Times New Roman" w:cs="Times New Roman"/>
        </w:rPr>
      </w:pP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UNIT-II</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 xml:space="preserve"> 2 Marks</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 xml:space="preserve"> 1. Define process? </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 xml:space="preserve">2. What is meant by the state of the process? </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 xml:space="preserve">3. What does PCB contain? </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 xml:space="preserve">4. What are the 3 different types of scheduling queues? </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 xml:space="preserve">5. Define schedulers? </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 xml:space="preserve">6. What are the types of scheduler? </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 xml:space="preserve">7. Define critical section? </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 xml:space="preserve">8. Define semaphores. </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9. Name dome classic problem of synchronization?</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 xml:space="preserve"> 10. What is the use of cooperating processes? </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11. Define race condition.</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 xml:space="preserve"> 12. What are the requirements that a solution to the critical section problem must satisfy? </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 xml:space="preserve">13. Define entry section and exit section </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 xml:space="preserve">5 Marks </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 xml:space="preserve">1. What is a </w:t>
      </w:r>
      <w:proofErr w:type="gramStart"/>
      <w:r w:rsidRPr="005019A3">
        <w:rPr>
          <w:rFonts w:ascii="Times New Roman" w:hAnsi="Times New Roman" w:cs="Times New Roman"/>
        </w:rPr>
        <w:t>process ?</w:t>
      </w:r>
      <w:proofErr w:type="gramEnd"/>
      <w:r w:rsidRPr="005019A3">
        <w:rPr>
          <w:rFonts w:ascii="Times New Roman" w:hAnsi="Times New Roman" w:cs="Times New Roman"/>
        </w:rPr>
        <w:t xml:space="preserve">explain different process states(DEC 2015) </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 xml:space="preserve">2. Explain about process scheduling? Explain different types of schedulers? </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3. Differentiate between process and threads</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 xml:space="preserve"> 4. Define Thread and explain advantages of threads? </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lastRenderedPageBreak/>
        <w:t xml:space="preserve">5. Explain the scheduling criteria </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6. Explain FCFS scheduling algorithm with example.</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 xml:space="preserve"> 7. Explain SJF scheduling algorithm with example </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 xml:space="preserve">8. Explain Priority scheduling algorithm with example </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9. Explain Round Robin scheduling algorithm with example.</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 xml:space="preserve"> 10. Explain about different multithreading models </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 xml:space="preserve">10 Marks </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 xml:space="preserve">1. Write about the various CPU scheduling algorithms </w:t>
      </w:r>
    </w:p>
    <w:p w:rsidR="00DF4611" w:rsidRPr="005019A3" w:rsidRDefault="00DF4611" w:rsidP="003E7486">
      <w:pPr>
        <w:spacing w:after="0"/>
        <w:rPr>
          <w:rFonts w:ascii="Times New Roman" w:hAnsi="Times New Roman" w:cs="Times New Roman"/>
        </w:rPr>
      </w:pPr>
      <w:r w:rsidRPr="005019A3">
        <w:rPr>
          <w:rFonts w:ascii="Times New Roman" w:hAnsi="Times New Roman" w:cs="Times New Roman"/>
        </w:rPr>
        <w:t>2. Consider the following five processes, with the length of the CPU burst time given in milliseconds. Process Burst time P1 10 P2 29 P3 3 P4 7 P5 12 Consider the First come First serve (FCFS), Non Preemptive Shortest Job First(SJF), Round Robin(RR) (quantum=10ms) scheduling algorithms. Illustrate the scheduling using Gantt chart. Which algorithm will give the minimum average waiting time? Discuss. 3. What is the important feature of critical section? State the Readers Writers problem and give solution using semaphore. What is starvation? Explain with example</w:t>
      </w:r>
      <w:proofErr w:type="gramStart"/>
      <w:r w:rsidRPr="005019A3">
        <w:rPr>
          <w:rFonts w:ascii="Times New Roman" w:hAnsi="Times New Roman" w:cs="Times New Roman"/>
        </w:rPr>
        <w:t>.(</w:t>
      </w:r>
      <w:proofErr w:type="gramEnd"/>
      <w:r w:rsidRPr="005019A3">
        <w:rPr>
          <w:rFonts w:ascii="Times New Roman" w:hAnsi="Times New Roman" w:cs="Times New Roman"/>
        </w:rPr>
        <w:t>DEC 2015)</w:t>
      </w:r>
    </w:p>
    <w:p w:rsidR="00DF4611" w:rsidRPr="005019A3" w:rsidRDefault="00DF4611" w:rsidP="00DF4611">
      <w:pPr>
        <w:pStyle w:val="Default"/>
        <w:rPr>
          <w:color w:val="auto"/>
          <w:sz w:val="22"/>
          <w:szCs w:val="22"/>
        </w:rPr>
      </w:pPr>
      <w:r w:rsidRPr="005019A3">
        <w:rPr>
          <w:b/>
          <w:bCs/>
          <w:color w:val="auto"/>
          <w:sz w:val="22"/>
          <w:szCs w:val="22"/>
        </w:rPr>
        <w:t xml:space="preserve">UNIT II </w:t>
      </w:r>
    </w:p>
    <w:p w:rsidR="00DF4611" w:rsidRPr="005019A3" w:rsidRDefault="00DF4611" w:rsidP="00DF4611">
      <w:pPr>
        <w:pStyle w:val="Default"/>
        <w:rPr>
          <w:color w:val="auto"/>
          <w:sz w:val="22"/>
          <w:szCs w:val="22"/>
        </w:rPr>
      </w:pPr>
      <w:r w:rsidRPr="005019A3">
        <w:rPr>
          <w:b/>
          <w:bCs/>
          <w:color w:val="auto"/>
          <w:sz w:val="22"/>
          <w:szCs w:val="22"/>
        </w:rPr>
        <w:t xml:space="preserve">1. </w:t>
      </w:r>
      <w:r w:rsidRPr="005019A3">
        <w:rPr>
          <w:color w:val="auto"/>
          <w:sz w:val="22"/>
          <w:szCs w:val="22"/>
        </w:rPr>
        <w:t xml:space="preserve">When a thread needs to wait for an event it will </w:t>
      </w:r>
    </w:p>
    <w:p w:rsidR="00DF4611" w:rsidRPr="005019A3" w:rsidRDefault="00DF4611" w:rsidP="00DF4611">
      <w:pPr>
        <w:pStyle w:val="Default"/>
        <w:spacing w:after="106"/>
        <w:rPr>
          <w:color w:val="auto"/>
          <w:sz w:val="22"/>
          <w:szCs w:val="22"/>
        </w:rPr>
      </w:pPr>
      <w:r w:rsidRPr="005019A3">
        <w:rPr>
          <w:color w:val="auto"/>
          <w:sz w:val="22"/>
          <w:szCs w:val="22"/>
        </w:rPr>
        <w:t xml:space="preserve">A. Block </w:t>
      </w:r>
    </w:p>
    <w:p w:rsidR="00DF4611" w:rsidRPr="005019A3" w:rsidRDefault="00DF4611" w:rsidP="00DF4611">
      <w:pPr>
        <w:pStyle w:val="Default"/>
        <w:spacing w:after="106"/>
        <w:rPr>
          <w:color w:val="auto"/>
          <w:sz w:val="22"/>
          <w:szCs w:val="22"/>
        </w:rPr>
      </w:pPr>
      <w:r w:rsidRPr="005019A3">
        <w:rPr>
          <w:color w:val="auto"/>
          <w:sz w:val="22"/>
          <w:szCs w:val="22"/>
        </w:rPr>
        <w:t xml:space="preserve">B. Execute </w:t>
      </w:r>
    </w:p>
    <w:p w:rsidR="00DF4611" w:rsidRPr="005019A3" w:rsidRDefault="00DF4611" w:rsidP="00DF4611">
      <w:pPr>
        <w:pStyle w:val="Default"/>
        <w:spacing w:after="106"/>
        <w:rPr>
          <w:color w:val="auto"/>
          <w:sz w:val="22"/>
          <w:szCs w:val="22"/>
        </w:rPr>
      </w:pPr>
      <w:r w:rsidRPr="005019A3">
        <w:rPr>
          <w:color w:val="auto"/>
          <w:sz w:val="22"/>
          <w:szCs w:val="22"/>
        </w:rPr>
        <w:t xml:space="preserve">C. Terminate </w:t>
      </w:r>
    </w:p>
    <w:p w:rsidR="00DF4611" w:rsidRPr="005019A3" w:rsidRDefault="00DF4611" w:rsidP="00DF4611">
      <w:pPr>
        <w:pStyle w:val="Default"/>
        <w:rPr>
          <w:color w:val="auto"/>
          <w:sz w:val="22"/>
          <w:szCs w:val="22"/>
        </w:rPr>
      </w:pPr>
      <w:r w:rsidRPr="005019A3">
        <w:rPr>
          <w:color w:val="auto"/>
          <w:sz w:val="22"/>
          <w:szCs w:val="22"/>
        </w:rPr>
        <w:t xml:space="preserve">D. Update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DF4611" w:rsidRPr="005019A3" w:rsidRDefault="00DF4611" w:rsidP="00DF4611">
      <w:pPr>
        <w:pStyle w:val="Default"/>
        <w:rPr>
          <w:color w:val="auto"/>
          <w:sz w:val="22"/>
          <w:szCs w:val="22"/>
        </w:rPr>
      </w:pPr>
      <w:r w:rsidRPr="005019A3">
        <w:rPr>
          <w:color w:val="auto"/>
          <w:sz w:val="22"/>
          <w:szCs w:val="22"/>
        </w:rPr>
        <w:t xml:space="preserve"> </w:t>
      </w:r>
    </w:p>
    <w:p w:rsidR="00DF4611" w:rsidRPr="005019A3" w:rsidRDefault="00DF4611" w:rsidP="00DF4611">
      <w:pPr>
        <w:pStyle w:val="Default"/>
        <w:rPr>
          <w:color w:val="auto"/>
          <w:sz w:val="22"/>
          <w:szCs w:val="22"/>
        </w:rPr>
      </w:pPr>
      <w:r w:rsidRPr="005019A3">
        <w:rPr>
          <w:b/>
          <w:bCs/>
          <w:color w:val="auto"/>
          <w:sz w:val="22"/>
          <w:szCs w:val="22"/>
        </w:rPr>
        <w:t xml:space="preserve">2. </w:t>
      </w:r>
      <w:r w:rsidRPr="005019A3">
        <w:rPr>
          <w:color w:val="auto"/>
          <w:sz w:val="22"/>
          <w:szCs w:val="22"/>
        </w:rPr>
        <w:t xml:space="preserve">In a pure Kernel Level Thread facility all of work of thread management is done by the </w:t>
      </w:r>
    </w:p>
    <w:p w:rsidR="00DF4611" w:rsidRPr="005019A3" w:rsidRDefault="00DF4611" w:rsidP="00DF4611">
      <w:pPr>
        <w:pStyle w:val="Default"/>
        <w:spacing w:after="106"/>
        <w:rPr>
          <w:color w:val="auto"/>
          <w:sz w:val="22"/>
          <w:szCs w:val="22"/>
        </w:rPr>
      </w:pPr>
      <w:r w:rsidRPr="005019A3">
        <w:rPr>
          <w:color w:val="auto"/>
          <w:sz w:val="22"/>
          <w:szCs w:val="22"/>
        </w:rPr>
        <w:t xml:space="preserve">A. Application </w:t>
      </w:r>
    </w:p>
    <w:p w:rsidR="00DF4611" w:rsidRPr="005019A3" w:rsidRDefault="00DF4611" w:rsidP="00DF4611">
      <w:pPr>
        <w:pStyle w:val="Default"/>
        <w:rPr>
          <w:color w:val="auto"/>
          <w:sz w:val="22"/>
          <w:szCs w:val="22"/>
        </w:rPr>
      </w:pPr>
      <w:r w:rsidRPr="005019A3">
        <w:rPr>
          <w:color w:val="auto"/>
          <w:sz w:val="22"/>
          <w:szCs w:val="22"/>
        </w:rPr>
        <w:t xml:space="preserve">B. Program </w:t>
      </w:r>
    </w:p>
    <w:p w:rsidR="00DF4611" w:rsidRPr="005019A3" w:rsidRDefault="00DF4611" w:rsidP="00DF4611">
      <w:pPr>
        <w:pStyle w:val="Default"/>
        <w:rPr>
          <w:color w:val="auto"/>
          <w:sz w:val="22"/>
          <w:szCs w:val="22"/>
        </w:rPr>
      </w:pPr>
    </w:p>
    <w:p w:rsidR="00DF4611" w:rsidRPr="005019A3" w:rsidRDefault="00DF4611" w:rsidP="00DF4611">
      <w:pPr>
        <w:pStyle w:val="Default"/>
        <w:pageBreakBefore/>
        <w:rPr>
          <w:color w:val="auto"/>
          <w:sz w:val="22"/>
          <w:szCs w:val="22"/>
        </w:rPr>
      </w:pPr>
    </w:p>
    <w:p w:rsidR="00DF4611" w:rsidRPr="005019A3" w:rsidRDefault="00DF4611" w:rsidP="00DF4611">
      <w:pPr>
        <w:pStyle w:val="Default"/>
        <w:spacing w:after="106"/>
        <w:rPr>
          <w:color w:val="auto"/>
          <w:sz w:val="22"/>
          <w:szCs w:val="22"/>
        </w:rPr>
      </w:pPr>
      <w:r w:rsidRPr="005019A3">
        <w:rPr>
          <w:color w:val="auto"/>
          <w:sz w:val="22"/>
          <w:szCs w:val="22"/>
        </w:rPr>
        <w:t xml:space="preserve">C. Kernel </w:t>
      </w:r>
    </w:p>
    <w:p w:rsidR="00DF4611" w:rsidRPr="005019A3" w:rsidRDefault="00DF4611" w:rsidP="00DF4611">
      <w:pPr>
        <w:pStyle w:val="Default"/>
        <w:rPr>
          <w:color w:val="auto"/>
          <w:sz w:val="22"/>
          <w:szCs w:val="22"/>
        </w:rPr>
      </w:pPr>
      <w:r w:rsidRPr="005019A3">
        <w:rPr>
          <w:color w:val="auto"/>
          <w:sz w:val="22"/>
          <w:szCs w:val="22"/>
        </w:rPr>
        <w:t xml:space="preserve">D. Threads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:C</w:t>
      </w:r>
      <w:proofErr w:type="gramEnd"/>
    </w:p>
    <w:p w:rsidR="00DF4611" w:rsidRPr="005019A3" w:rsidRDefault="00DF4611" w:rsidP="00DF4611">
      <w:pPr>
        <w:pStyle w:val="Default"/>
        <w:rPr>
          <w:color w:val="auto"/>
          <w:sz w:val="22"/>
          <w:szCs w:val="22"/>
        </w:rPr>
      </w:pPr>
      <w:r w:rsidRPr="005019A3">
        <w:rPr>
          <w:color w:val="auto"/>
          <w:sz w:val="22"/>
          <w:szCs w:val="22"/>
        </w:rPr>
        <w:t xml:space="preserve"> </w:t>
      </w:r>
    </w:p>
    <w:p w:rsidR="00DF4611" w:rsidRPr="005019A3" w:rsidRDefault="00DF4611" w:rsidP="00DF4611">
      <w:pPr>
        <w:pStyle w:val="Default"/>
        <w:rPr>
          <w:color w:val="auto"/>
          <w:sz w:val="22"/>
          <w:szCs w:val="22"/>
        </w:rPr>
      </w:pPr>
      <w:r w:rsidRPr="005019A3">
        <w:rPr>
          <w:b/>
          <w:bCs/>
          <w:color w:val="auto"/>
          <w:sz w:val="22"/>
          <w:szCs w:val="22"/>
        </w:rPr>
        <w:t xml:space="preserve">3. </w:t>
      </w:r>
      <w:r w:rsidRPr="005019A3">
        <w:rPr>
          <w:color w:val="auto"/>
          <w:sz w:val="22"/>
          <w:szCs w:val="22"/>
        </w:rPr>
        <w:t xml:space="preserve">Microkernel design imposes a uniform </w:t>
      </w:r>
    </w:p>
    <w:p w:rsidR="00DF4611" w:rsidRPr="005019A3" w:rsidRDefault="00DF4611" w:rsidP="00DF4611">
      <w:pPr>
        <w:pStyle w:val="Default"/>
        <w:spacing w:after="106"/>
        <w:rPr>
          <w:color w:val="auto"/>
          <w:sz w:val="22"/>
          <w:szCs w:val="22"/>
        </w:rPr>
      </w:pPr>
      <w:r w:rsidRPr="005019A3">
        <w:rPr>
          <w:color w:val="auto"/>
          <w:sz w:val="22"/>
          <w:szCs w:val="22"/>
        </w:rPr>
        <w:t xml:space="preserve">A. Process </w:t>
      </w:r>
    </w:p>
    <w:p w:rsidR="00DF4611" w:rsidRPr="005019A3" w:rsidRDefault="00DF4611" w:rsidP="00DF4611">
      <w:pPr>
        <w:pStyle w:val="Default"/>
        <w:spacing w:after="106"/>
        <w:rPr>
          <w:color w:val="auto"/>
          <w:sz w:val="22"/>
          <w:szCs w:val="22"/>
        </w:rPr>
      </w:pPr>
      <w:r w:rsidRPr="005019A3">
        <w:rPr>
          <w:color w:val="auto"/>
          <w:sz w:val="22"/>
          <w:szCs w:val="22"/>
        </w:rPr>
        <w:t xml:space="preserve">B. Processor </w:t>
      </w:r>
    </w:p>
    <w:p w:rsidR="00DF4611" w:rsidRPr="005019A3" w:rsidRDefault="00DF4611" w:rsidP="00DF4611">
      <w:pPr>
        <w:pStyle w:val="Default"/>
        <w:spacing w:after="106"/>
        <w:rPr>
          <w:color w:val="auto"/>
          <w:sz w:val="22"/>
          <w:szCs w:val="22"/>
        </w:rPr>
      </w:pPr>
      <w:r w:rsidRPr="005019A3">
        <w:rPr>
          <w:color w:val="auto"/>
          <w:sz w:val="22"/>
          <w:szCs w:val="22"/>
        </w:rPr>
        <w:t xml:space="preserve">C. Interface </w:t>
      </w:r>
    </w:p>
    <w:p w:rsidR="00DF4611" w:rsidRPr="005019A3" w:rsidRDefault="00DF4611" w:rsidP="00DF4611">
      <w:pPr>
        <w:pStyle w:val="Default"/>
        <w:rPr>
          <w:color w:val="auto"/>
          <w:sz w:val="22"/>
          <w:szCs w:val="22"/>
        </w:rPr>
      </w:pPr>
      <w:r w:rsidRPr="005019A3">
        <w:rPr>
          <w:color w:val="auto"/>
          <w:sz w:val="22"/>
          <w:szCs w:val="22"/>
        </w:rPr>
        <w:t xml:space="preserve">D. System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:C</w:t>
      </w:r>
      <w:proofErr w:type="gramEnd"/>
      <w:r w:rsidRPr="005019A3">
        <w:rPr>
          <w:color w:val="auto"/>
          <w:sz w:val="22"/>
          <w:szCs w:val="22"/>
        </w:rPr>
        <w:t xml:space="preserve"> </w:t>
      </w:r>
    </w:p>
    <w:p w:rsidR="00DF4611" w:rsidRPr="005019A3" w:rsidRDefault="00DF4611" w:rsidP="00DF4611">
      <w:pPr>
        <w:pStyle w:val="Default"/>
        <w:rPr>
          <w:b/>
          <w:bCs/>
          <w:color w:val="auto"/>
          <w:sz w:val="22"/>
          <w:szCs w:val="22"/>
        </w:rPr>
      </w:pPr>
    </w:p>
    <w:p w:rsidR="00DF4611" w:rsidRPr="005019A3" w:rsidRDefault="00DF4611" w:rsidP="00DF4611">
      <w:pPr>
        <w:pStyle w:val="Default"/>
        <w:rPr>
          <w:color w:val="auto"/>
          <w:sz w:val="22"/>
          <w:szCs w:val="22"/>
        </w:rPr>
      </w:pPr>
      <w:r w:rsidRPr="005019A3">
        <w:rPr>
          <w:b/>
          <w:bCs/>
          <w:color w:val="auto"/>
          <w:sz w:val="22"/>
          <w:szCs w:val="22"/>
        </w:rPr>
        <w:t xml:space="preserve">4. </w:t>
      </w:r>
      <w:r w:rsidRPr="005019A3">
        <w:rPr>
          <w:color w:val="auto"/>
          <w:sz w:val="22"/>
          <w:szCs w:val="22"/>
        </w:rPr>
        <w:t xml:space="preserve">Microkernel architecture facilitates </w:t>
      </w:r>
    </w:p>
    <w:p w:rsidR="00DF4611" w:rsidRPr="005019A3" w:rsidRDefault="00DF4611" w:rsidP="00DF4611">
      <w:pPr>
        <w:pStyle w:val="Default"/>
        <w:spacing w:after="106"/>
        <w:rPr>
          <w:color w:val="auto"/>
          <w:sz w:val="22"/>
          <w:szCs w:val="22"/>
        </w:rPr>
      </w:pPr>
      <w:r w:rsidRPr="005019A3">
        <w:rPr>
          <w:color w:val="auto"/>
          <w:sz w:val="22"/>
          <w:szCs w:val="22"/>
        </w:rPr>
        <w:t xml:space="preserve">A. Functionality </w:t>
      </w:r>
    </w:p>
    <w:p w:rsidR="00DF4611" w:rsidRPr="005019A3" w:rsidRDefault="00DF4611" w:rsidP="00DF4611">
      <w:pPr>
        <w:pStyle w:val="Default"/>
        <w:spacing w:after="106"/>
        <w:rPr>
          <w:color w:val="auto"/>
          <w:sz w:val="22"/>
          <w:szCs w:val="22"/>
        </w:rPr>
      </w:pPr>
      <w:r w:rsidRPr="005019A3">
        <w:rPr>
          <w:color w:val="auto"/>
          <w:sz w:val="22"/>
          <w:szCs w:val="22"/>
        </w:rPr>
        <w:t xml:space="preserve">B. Extensibility </w:t>
      </w:r>
    </w:p>
    <w:p w:rsidR="00DF4611" w:rsidRPr="005019A3" w:rsidRDefault="00DF4611" w:rsidP="00DF4611">
      <w:pPr>
        <w:pStyle w:val="Default"/>
        <w:spacing w:after="106"/>
        <w:rPr>
          <w:color w:val="auto"/>
          <w:sz w:val="22"/>
          <w:szCs w:val="22"/>
        </w:rPr>
      </w:pPr>
      <w:r w:rsidRPr="005019A3">
        <w:rPr>
          <w:color w:val="auto"/>
          <w:sz w:val="22"/>
          <w:szCs w:val="22"/>
        </w:rPr>
        <w:t xml:space="preserve">C. Reliability </w:t>
      </w:r>
    </w:p>
    <w:p w:rsidR="00DF4611" w:rsidRPr="005019A3" w:rsidRDefault="00DF4611" w:rsidP="00DF4611">
      <w:pPr>
        <w:pStyle w:val="Default"/>
        <w:rPr>
          <w:color w:val="auto"/>
          <w:sz w:val="22"/>
          <w:szCs w:val="22"/>
        </w:rPr>
      </w:pPr>
      <w:r w:rsidRPr="005019A3">
        <w:rPr>
          <w:color w:val="auto"/>
          <w:sz w:val="22"/>
          <w:szCs w:val="22"/>
        </w:rPr>
        <w:t xml:space="preserve">D. Portability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:B</w:t>
      </w:r>
      <w:proofErr w:type="gramEnd"/>
      <w:r w:rsidRPr="005019A3">
        <w:rPr>
          <w:color w:val="auto"/>
          <w:sz w:val="22"/>
          <w:szCs w:val="22"/>
        </w:rPr>
        <w:t xml:space="preserve"> </w:t>
      </w:r>
    </w:p>
    <w:p w:rsidR="00DF4611" w:rsidRPr="005019A3" w:rsidRDefault="00DF4611" w:rsidP="00DF4611">
      <w:pPr>
        <w:pStyle w:val="Default"/>
        <w:rPr>
          <w:b/>
          <w:bCs/>
          <w:color w:val="auto"/>
          <w:sz w:val="22"/>
          <w:szCs w:val="22"/>
        </w:rPr>
      </w:pPr>
    </w:p>
    <w:p w:rsidR="00DF4611" w:rsidRPr="005019A3" w:rsidRDefault="00DF4611" w:rsidP="00DF4611">
      <w:pPr>
        <w:pStyle w:val="Default"/>
        <w:rPr>
          <w:color w:val="auto"/>
          <w:sz w:val="22"/>
          <w:szCs w:val="22"/>
        </w:rPr>
      </w:pPr>
      <w:r w:rsidRPr="005019A3">
        <w:rPr>
          <w:b/>
          <w:bCs/>
          <w:color w:val="auto"/>
          <w:sz w:val="22"/>
          <w:szCs w:val="22"/>
        </w:rPr>
        <w:t xml:space="preserve">5. </w:t>
      </w:r>
      <w:r w:rsidRPr="005019A3">
        <w:rPr>
          <w:color w:val="auto"/>
          <w:sz w:val="22"/>
          <w:szCs w:val="22"/>
        </w:rPr>
        <w:t xml:space="preserve">Asynchronous elements in program can be implemented through </w:t>
      </w:r>
    </w:p>
    <w:p w:rsidR="00DF4611" w:rsidRPr="005019A3" w:rsidRDefault="00DF4611" w:rsidP="00DF4611">
      <w:pPr>
        <w:pStyle w:val="Default"/>
        <w:spacing w:after="106"/>
        <w:rPr>
          <w:color w:val="auto"/>
          <w:sz w:val="22"/>
          <w:szCs w:val="22"/>
        </w:rPr>
      </w:pPr>
      <w:r w:rsidRPr="005019A3">
        <w:rPr>
          <w:color w:val="auto"/>
          <w:sz w:val="22"/>
          <w:szCs w:val="22"/>
        </w:rPr>
        <w:t xml:space="preserve">A. Bugs </w:t>
      </w:r>
    </w:p>
    <w:p w:rsidR="00DF4611" w:rsidRPr="005019A3" w:rsidRDefault="00DF4611" w:rsidP="00DF4611">
      <w:pPr>
        <w:pStyle w:val="Default"/>
        <w:spacing w:after="106"/>
        <w:rPr>
          <w:color w:val="auto"/>
          <w:sz w:val="22"/>
          <w:szCs w:val="22"/>
        </w:rPr>
      </w:pPr>
      <w:r w:rsidRPr="005019A3">
        <w:rPr>
          <w:color w:val="auto"/>
          <w:sz w:val="22"/>
          <w:szCs w:val="22"/>
        </w:rPr>
        <w:t xml:space="preserve">B. Threads </w:t>
      </w:r>
    </w:p>
    <w:p w:rsidR="00DF4611" w:rsidRPr="005019A3" w:rsidRDefault="00DF4611" w:rsidP="00DF4611">
      <w:pPr>
        <w:pStyle w:val="Default"/>
        <w:spacing w:after="106"/>
        <w:rPr>
          <w:color w:val="auto"/>
          <w:sz w:val="22"/>
          <w:szCs w:val="22"/>
        </w:rPr>
      </w:pPr>
      <w:r w:rsidRPr="005019A3">
        <w:rPr>
          <w:color w:val="auto"/>
          <w:sz w:val="22"/>
          <w:szCs w:val="22"/>
        </w:rPr>
        <w:t xml:space="preserve">C. Programs </w:t>
      </w:r>
    </w:p>
    <w:p w:rsidR="00DF4611" w:rsidRPr="005019A3" w:rsidRDefault="00DF4611" w:rsidP="00DF4611">
      <w:pPr>
        <w:pStyle w:val="Default"/>
        <w:rPr>
          <w:color w:val="auto"/>
          <w:sz w:val="22"/>
          <w:szCs w:val="22"/>
        </w:rPr>
      </w:pPr>
      <w:r w:rsidRPr="005019A3">
        <w:rPr>
          <w:color w:val="auto"/>
          <w:sz w:val="22"/>
          <w:szCs w:val="22"/>
        </w:rPr>
        <w:t xml:space="preserve">D. Security Policy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:B</w:t>
      </w:r>
      <w:proofErr w:type="gramEnd"/>
      <w:r w:rsidRPr="005019A3">
        <w:rPr>
          <w:color w:val="auto"/>
          <w:sz w:val="22"/>
          <w:szCs w:val="22"/>
        </w:rPr>
        <w:t xml:space="preserve"> </w:t>
      </w:r>
    </w:p>
    <w:p w:rsidR="00DF4611" w:rsidRPr="005019A3" w:rsidRDefault="00DF4611" w:rsidP="00DF4611">
      <w:pPr>
        <w:pStyle w:val="Default"/>
        <w:rPr>
          <w:b/>
          <w:bCs/>
          <w:color w:val="auto"/>
          <w:sz w:val="22"/>
          <w:szCs w:val="22"/>
        </w:rPr>
      </w:pPr>
    </w:p>
    <w:p w:rsidR="00DF4611" w:rsidRPr="005019A3" w:rsidRDefault="00DF4611" w:rsidP="00DF4611">
      <w:pPr>
        <w:pStyle w:val="Default"/>
        <w:rPr>
          <w:color w:val="auto"/>
          <w:sz w:val="22"/>
          <w:szCs w:val="22"/>
        </w:rPr>
      </w:pPr>
      <w:r w:rsidRPr="005019A3">
        <w:rPr>
          <w:b/>
          <w:bCs/>
          <w:color w:val="auto"/>
          <w:sz w:val="22"/>
          <w:szCs w:val="22"/>
        </w:rPr>
        <w:t xml:space="preserve">6. </w:t>
      </w:r>
      <w:r w:rsidRPr="005019A3">
        <w:rPr>
          <w:color w:val="auto"/>
          <w:sz w:val="22"/>
          <w:szCs w:val="22"/>
        </w:rPr>
        <w:t xml:space="preserve">Unit of dispatching is usually referred as </w:t>
      </w:r>
    </w:p>
    <w:p w:rsidR="00DF4611" w:rsidRPr="005019A3" w:rsidRDefault="00DF4611" w:rsidP="00DF4611">
      <w:pPr>
        <w:pStyle w:val="Default"/>
        <w:spacing w:after="106"/>
        <w:rPr>
          <w:color w:val="auto"/>
          <w:sz w:val="22"/>
          <w:szCs w:val="22"/>
        </w:rPr>
      </w:pPr>
      <w:r w:rsidRPr="005019A3">
        <w:rPr>
          <w:color w:val="auto"/>
          <w:sz w:val="22"/>
          <w:szCs w:val="22"/>
        </w:rPr>
        <w:t xml:space="preserve">A. Multiprogramming </w:t>
      </w:r>
    </w:p>
    <w:p w:rsidR="00DF4611" w:rsidRPr="005019A3" w:rsidRDefault="00DF4611" w:rsidP="00DF4611">
      <w:pPr>
        <w:pStyle w:val="Default"/>
        <w:spacing w:after="106"/>
        <w:rPr>
          <w:color w:val="auto"/>
          <w:sz w:val="22"/>
          <w:szCs w:val="22"/>
        </w:rPr>
      </w:pPr>
      <w:r w:rsidRPr="005019A3">
        <w:rPr>
          <w:color w:val="auto"/>
          <w:sz w:val="22"/>
          <w:szCs w:val="22"/>
        </w:rPr>
        <w:t xml:space="preserve">B. Security Policy </w:t>
      </w:r>
    </w:p>
    <w:p w:rsidR="00DF4611" w:rsidRPr="005019A3" w:rsidRDefault="00DF4611" w:rsidP="00DF4611">
      <w:pPr>
        <w:pStyle w:val="Default"/>
        <w:spacing w:after="106"/>
        <w:rPr>
          <w:color w:val="auto"/>
          <w:sz w:val="22"/>
          <w:szCs w:val="22"/>
        </w:rPr>
      </w:pPr>
      <w:r w:rsidRPr="005019A3">
        <w:rPr>
          <w:color w:val="auto"/>
          <w:sz w:val="22"/>
          <w:szCs w:val="22"/>
        </w:rPr>
        <w:t xml:space="preserve">C. Problem </w:t>
      </w:r>
    </w:p>
    <w:p w:rsidR="00DF4611" w:rsidRPr="005019A3" w:rsidRDefault="00DF4611" w:rsidP="00DF4611">
      <w:pPr>
        <w:pStyle w:val="Default"/>
        <w:rPr>
          <w:color w:val="auto"/>
          <w:sz w:val="22"/>
          <w:szCs w:val="22"/>
        </w:rPr>
      </w:pPr>
      <w:r w:rsidRPr="005019A3">
        <w:rPr>
          <w:color w:val="auto"/>
          <w:sz w:val="22"/>
          <w:szCs w:val="22"/>
        </w:rPr>
        <w:t xml:space="preserve">D. Thread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:D</w:t>
      </w:r>
      <w:proofErr w:type="gramEnd"/>
      <w:r w:rsidRPr="005019A3">
        <w:rPr>
          <w:color w:val="auto"/>
          <w:sz w:val="22"/>
          <w:szCs w:val="22"/>
        </w:rPr>
        <w:t xml:space="preserve"> </w:t>
      </w:r>
    </w:p>
    <w:p w:rsidR="00DF4611" w:rsidRPr="005019A3" w:rsidRDefault="00DF4611" w:rsidP="00DF4611">
      <w:pPr>
        <w:pStyle w:val="Default"/>
        <w:rPr>
          <w:b/>
          <w:bCs/>
          <w:color w:val="auto"/>
          <w:sz w:val="22"/>
          <w:szCs w:val="22"/>
        </w:rPr>
      </w:pPr>
    </w:p>
    <w:p w:rsidR="00DF4611" w:rsidRPr="005019A3" w:rsidRDefault="00DF4611" w:rsidP="00DF4611">
      <w:pPr>
        <w:pStyle w:val="Default"/>
        <w:rPr>
          <w:color w:val="auto"/>
          <w:sz w:val="22"/>
          <w:szCs w:val="22"/>
        </w:rPr>
      </w:pPr>
      <w:r w:rsidRPr="005019A3">
        <w:rPr>
          <w:b/>
          <w:bCs/>
          <w:color w:val="auto"/>
          <w:sz w:val="22"/>
          <w:szCs w:val="22"/>
        </w:rPr>
        <w:t xml:space="preserve">7. </w:t>
      </w:r>
      <w:r w:rsidRPr="005019A3">
        <w:rPr>
          <w:color w:val="auto"/>
          <w:sz w:val="22"/>
          <w:szCs w:val="22"/>
        </w:rPr>
        <w:t xml:space="preserve">A single machine instruction can controls simultaneous execution of a number processing elements on </w:t>
      </w:r>
    </w:p>
    <w:p w:rsidR="00DF4611" w:rsidRPr="005019A3" w:rsidRDefault="00DF4611" w:rsidP="00DF4611">
      <w:pPr>
        <w:pStyle w:val="Default"/>
        <w:pageBreakBefore/>
        <w:rPr>
          <w:color w:val="auto"/>
          <w:sz w:val="22"/>
          <w:szCs w:val="22"/>
        </w:rPr>
      </w:pPr>
    </w:p>
    <w:p w:rsidR="00DF4611" w:rsidRPr="005019A3" w:rsidRDefault="00DF4611" w:rsidP="00DF4611">
      <w:pPr>
        <w:pStyle w:val="Default"/>
        <w:spacing w:after="106"/>
        <w:rPr>
          <w:color w:val="auto"/>
          <w:sz w:val="22"/>
          <w:szCs w:val="22"/>
        </w:rPr>
      </w:pPr>
      <w:r w:rsidRPr="005019A3">
        <w:rPr>
          <w:color w:val="auto"/>
          <w:sz w:val="22"/>
          <w:szCs w:val="22"/>
        </w:rPr>
        <w:t xml:space="preserve">A. Lockstep Basis </w:t>
      </w:r>
    </w:p>
    <w:p w:rsidR="00DF4611" w:rsidRPr="005019A3" w:rsidRDefault="00DF4611" w:rsidP="00DF4611">
      <w:pPr>
        <w:pStyle w:val="Default"/>
        <w:spacing w:after="106"/>
        <w:rPr>
          <w:color w:val="auto"/>
          <w:sz w:val="22"/>
          <w:szCs w:val="22"/>
        </w:rPr>
      </w:pPr>
      <w:r w:rsidRPr="005019A3">
        <w:rPr>
          <w:color w:val="auto"/>
          <w:sz w:val="22"/>
          <w:szCs w:val="22"/>
        </w:rPr>
        <w:t xml:space="preserve">B. Open Step Basis </w:t>
      </w:r>
    </w:p>
    <w:p w:rsidR="00DF4611" w:rsidRPr="005019A3" w:rsidRDefault="00DF4611" w:rsidP="00DF4611">
      <w:pPr>
        <w:pStyle w:val="Default"/>
        <w:spacing w:after="106"/>
        <w:rPr>
          <w:color w:val="auto"/>
          <w:sz w:val="22"/>
          <w:szCs w:val="22"/>
        </w:rPr>
      </w:pPr>
      <w:r w:rsidRPr="005019A3">
        <w:rPr>
          <w:color w:val="auto"/>
          <w:sz w:val="22"/>
          <w:szCs w:val="22"/>
        </w:rPr>
        <w:t xml:space="preserve">C. Early Basis </w:t>
      </w:r>
    </w:p>
    <w:p w:rsidR="00DF4611" w:rsidRPr="005019A3" w:rsidRDefault="00DF4611" w:rsidP="00DF4611">
      <w:pPr>
        <w:pStyle w:val="Default"/>
        <w:rPr>
          <w:color w:val="auto"/>
          <w:sz w:val="22"/>
          <w:szCs w:val="22"/>
        </w:rPr>
      </w:pPr>
      <w:r w:rsidRPr="005019A3">
        <w:rPr>
          <w:color w:val="auto"/>
          <w:sz w:val="22"/>
          <w:szCs w:val="22"/>
        </w:rPr>
        <w:t xml:space="preserve">D. None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:A</w:t>
      </w:r>
      <w:proofErr w:type="gramEnd"/>
      <w:r w:rsidRPr="005019A3">
        <w:rPr>
          <w:color w:val="auto"/>
          <w:sz w:val="22"/>
          <w:szCs w:val="22"/>
        </w:rPr>
        <w:t xml:space="preserve"> </w:t>
      </w:r>
    </w:p>
    <w:p w:rsidR="00DF4611" w:rsidRPr="005019A3" w:rsidRDefault="00DF4611" w:rsidP="00DF4611">
      <w:pPr>
        <w:pStyle w:val="Default"/>
        <w:rPr>
          <w:b/>
          <w:bCs/>
          <w:color w:val="auto"/>
          <w:sz w:val="22"/>
          <w:szCs w:val="22"/>
        </w:rPr>
      </w:pPr>
    </w:p>
    <w:p w:rsidR="00DF4611" w:rsidRPr="005019A3" w:rsidRDefault="00DF4611" w:rsidP="00DF4611">
      <w:pPr>
        <w:pStyle w:val="Default"/>
        <w:rPr>
          <w:color w:val="auto"/>
          <w:sz w:val="22"/>
          <w:szCs w:val="22"/>
        </w:rPr>
      </w:pPr>
      <w:r w:rsidRPr="005019A3">
        <w:rPr>
          <w:b/>
          <w:bCs/>
          <w:color w:val="auto"/>
          <w:sz w:val="22"/>
          <w:szCs w:val="22"/>
        </w:rPr>
        <w:t xml:space="preserve">8. </w:t>
      </w:r>
      <w:r w:rsidRPr="005019A3">
        <w:rPr>
          <w:color w:val="auto"/>
          <w:sz w:val="22"/>
          <w:szCs w:val="22"/>
        </w:rPr>
        <w:t xml:space="preserve">Owner of an address space can grant a number of its </w:t>
      </w:r>
    </w:p>
    <w:p w:rsidR="00DF4611" w:rsidRPr="005019A3" w:rsidRDefault="00DF4611" w:rsidP="00DF4611">
      <w:pPr>
        <w:pStyle w:val="Default"/>
        <w:spacing w:after="106"/>
        <w:rPr>
          <w:color w:val="auto"/>
          <w:sz w:val="22"/>
          <w:szCs w:val="22"/>
        </w:rPr>
      </w:pPr>
      <w:r w:rsidRPr="005019A3">
        <w:rPr>
          <w:color w:val="auto"/>
          <w:sz w:val="22"/>
          <w:szCs w:val="22"/>
        </w:rPr>
        <w:t xml:space="preserve">A. Modules </w:t>
      </w:r>
    </w:p>
    <w:p w:rsidR="00DF4611" w:rsidRPr="005019A3" w:rsidRDefault="00DF4611" w:rsidP="00DF4611">
      <w:pPr>
        <w:pStyle w:val="Default"/>
        <w:spacing w:after="106"/>
        <w:rPr>
          <w:color w:val="auto"/>
          <w:sz w:val="22"/>
          <w:szCs w:val="22"/>
        </w:rPr>
      </w:pPr>
      <w:r w:rsidRPr="005019A3">
        <w:rPr>
          <w:color w:val="auto"/>
          <w:sz w:val="22"/>
          <w:szCs w:val="22"/>
        </w:rPr>
        <w:t xml:space="preserve">B. Pages </w:t>
      </w:r>
    </w:p>
    <w:p w:rsidR="00DF4611" w:rsidRPr="005019A3" w:rsidRDefault="00DF4611" w:rsidP="00DF4611">
      <w:pPr>
        <w:pStyle w:val="Default"/>
        <w:spacing w:after="106"/>
        <w:rPr>
          <w:color w:val="auto"/>
          <w:sz w:val="22"/>
          <w:szCs w:val="22"/>
        </w:rPr>
      </w:pPr>
      <w:r w:rsidRPr="005019A3">
        <w:rPr>
          <w:color w:val="auto"/>
          <w:sz w:val="22"/>
          <w:szCs w:val="22"/>
        </w:rPr>
        <w:t xml:space="preserve">C. Devices </w:t>
      </w:r>
    </w:p>
    <w:p w:rsidR="00DF4611" w:rsidRPr="005019A3" w:rsidRDefault="00DF4611" w:rsidP="00DF4611">
      <w:pPr>
        <w:pStyle w:val="Default"/>
        <w:rPr>
          <w:color w:val="auto"/>
          <w:sz w:val="22"/>
          <w:szCs w:val="22"/>
        </w:rPr>
      </w:pPr>
      <w:r w:rsidRPr="005019A3">
        <w:rPr>
          <w:color w:val="auto"/>
          <w:sz w:val="22"/>
          <w:szCs w:val="22"/>
        </w:rPr>
        <w:t xml:space="preserve">D. Computers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:B</w:t>
      </w:r>
      <w:proofErr w:type="gramEnd"/>
      <w:r w:rsidRPr="005019A3">
        <w:rPr>
          <w:color w:val="auto"/>
          <w:sz w:val="22"/>
          <w:szCs w:val="22"/>
        </w:rPr>
        <w:t xml:space="preserve"> </w:t>
      </w:r>
    </w:p>
    <w:p w:rsidR="00DF4611" w:rsidRPr="005019A3" w:rsidRDefault="00DF4611" w:rsidP="00DF4611">
      <w:pPr>
        <w:pStyle w:val="Default"/>
        <w:rPr>
          <w:b/>
          <w:bCs/>
          <w:color w:val="auto"/>
          <w:sz w:val="22"/>
          <w:szCs w:val="22"/>
        </w:rPr>
      </w:pPr>
    </w:p>
    <w:p w:rsidR="00DF4611" w:rsidRPr="005019A3" w:rsidRDefault="00DF4611" w:rsidP="00DF4611">
      <w:pPr>
        <w:pStyle w:val="Default"/>
        <w:rPr>
          <w:color w:val="auto"/>
          <w:sz w:val="22"/>
          <w:szCs w:val="22"/>
        </w:rPr>
      </w:pPr>
      <w:r w:rsidRPr="005019A3">
        <w:rPr>
          <w:b/>
          <w:bCs/>
          <w:color w:val="auto"/>
          <w:sz w:val="22"/>
          <w:szCs w:val="22"/>
        </w:rPr>
        <w:t xml:space="preserve">9. </w:t>
      </w:r>
      <w:r w:rsidRPr="005019A3">
        <w:rPr>
          <w:color w:val="auto"/>
          <w:sz w:val="22"/>
          <w:szCs w:val="22"/>
        </w:rPr>
        <w:t xml:space="preserve">Microkernel lends itself to </w:t>
      </w:r>
    </w:p>
    <w:p w:rsidR="00DF4611" w:rsidRPr="005019A3" w:rsidRDefault="00DF4611" w:rsidP="00DF4611">
      <w:pPr>
        <w:pStyle w:val="Default"/>
        <w:spacing w:after="106"/>
        <w:rPr>
          <w:color w:val="auto"/>
          <w:sz w:val="22"/>
          <w:szCs w:val="22"/>
        </w:rPr>
      </w:pPr>
      <w:r w:rsidRPr="005019A3">
        <w:rPr>
          <w:color w:val="auto"/>
          <w:sz w:val="22"/>
          <w:szCs w:val="22"/>
        </w:rPr>
        <w:t xml:space="preserve">A. Computers </w:t>
      </w:r>
    </w:p>
    <w:p w:rsidR="00DF4611" w:rsidRPr="005019A3" w:rsidRDefault="00DF4611" w:rsidP="00DF4611">
      <w:pPr>
        <w:pStyle w:val="Default"/>
        <w:spacing w:after="106"/>
        <w:rPr>
          <w:color w:val="auto"/>
          <w:sz w:val="22"/>
          <w:szCs w:val="22"/>
        </w:rPr>
      </w:pPr>
      <w:r w:rsidRPr="005019A3">
        <w:rPr>
          <w:color w:val="auto"/>
          <w:sz w:val="22"/>
          <w:szCs w:val="22"/>
        </w:rPr>
        <w:t xml:space="preserve">B. Systems </w:t>
      </w:r>
    </w:p>
    <w:p w:rsidR="00DF4611" w:rsidRPr="005019A3" w:rsidRDefault="00DF4611" w:rsidP="00DF4611">
      <w:pPr>
        <w:pStyle w:val="Default"/>
        <w:spacing w:after="106"/>
        <w:rPr>
          <w:color w:val="auto"/>
          <w:sz w:val="22"/>
          <w:szCs w:val="22"/>
        </w:rPr>
      </w:pPr>
      <w:r w:rsidRPr="005019A3">
        <w:rPr>
          <w:color w:val="auto"/>
          <w:sz w:val="22"/>
          <w:szCs w:val="22"/>
        </w:rPr>
        <w:t xml:space="preserve">C. Distributed Systems </w:t>
      </w:r>
    </w:p>
    <w:p w:rsidR="00DF4611" w:rsidRPr="005019A3" w:rsidRDefault="00DF4611" w:rsidP="00DF4611">
      <w:pPr>
        <w:pStyle w:val="Default"/>
        <w:rPr>
          <w:color w:val="auto"/>
          <w:sz w:val="22"/>
          <w:szCs w:val="22"/>
        </w:rPr>
      </w:pPr>
      <w:r w:rsidRPr="005019A3">
        <w:rPr>
          <w:color w:val="auto"/>
          <w:sz w:val="22"/>
          <w:szCs w:val="22"/>
        </w:rPr>
        <w:t xml:space="preserve">D. Applications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:C</w:t>
      </w:r>
      <w:proofErr w:type="gramEnd"/>
      <w:r w:rsidRPr="005019A3">
        <w:rPr>
          <w:color w:val="auto"/>
          <w:sz w:val="22"/>
          <w:szCs w:val="22"/>
        </w:rPr>
        <w:t xml:space="preserve"> </w:t>
      </w:r>
    </w:p>
    <w:p w:rsidR="00DF4611" w:rsidRPr="005019A3" w:rsidRDefault="00DF4611" w:rsidP="00DF4611">
      <w:pPr>
        <w:pStyle w:val="Default"/>
        <w:rPr>
          <w:b/>
          <w:bCs/>
          <w:color w:val="auto"/>
          <w:sz w:val="22"/>
          <w:szCs w:val="22"/>
        </w:rPr>
      </w:pPr>
    </w:p>
    <w:p w:rsidR="00DF4611" w:rsidRPr="005019A3" w:rsidRDefault="00DF4611" w:rsidP="00DF4611">
      <w:pPr>
        <w:pStyle w:val="Default"/>
        <w:rPr>
          <w:color w:val="auto"/>
          <w:sz w:val="22"/>
          <w:szCs w:val="22"/>
        </w:rPr>
      </w:pPr>
      <w:r w:rsidRPr="005019A3">
        <w:rPr>
          <w:b/>
          <w:bCs/>
          <w:color w:val="auto"/>
          <w:sz w:val="22"/>
          <w:szCs w:val="22"/>
        </w:rPr>
        <w:t xml:space="preserve">10. </w:t>
      </w:r>
      <w:r w:rsidRPr="005019A3">
        <w:rPr>
          <w:color w:val="auto"/>
          <w:sz w:val="22"/>
          <w:szCs w:val="22"/>
        </w:rPr>
        <w:t xml:space="preserve">Microkernel supports </w:t>
      </w:r>
    </w:p>
    <w:p w:rsidR="00DF4611" w:rsidRPr="005019A3" w:rsidRDefault="00DF4611" w:rsidP="00DF4611">
      <w:pPr>
        <w:pStyle w:val="Default"/>
        <w:spacing w:after="106"/>
        <w:rPr>
          <w:color w:val="auto"/>
          <w:sz w:val="22"/>
          <w:szCs w:val="22"/>
        </w:rPr>
      </w:pPr>
      <w:r w:rsidRPr="005019A3">
        <w:rPr>
          <w:color w:val="auto"/>
          <w:sz w:val="22"/>
          <w:szCs w:val="22"/>
        </w:rPr>
        <w:t xml:space="preserve">A. Flexibility </w:t>
      </w:r>
    </w:p>
    <w:p w:rsidR="00DF4611" w:rsidRPr="005019A3" w:rsidRDefault="00DF4611" w:rsidP="00DF4611">
      <w:pPr>
        <w:pStyle w:val="Default"/>
        <w:spacing w:after="106"/>
        <w:rPr>
          <w:color w:val="auto"/>
          <w:sz w:val="22"/>
          <w:szCs w:val="22"/>
        </w:rPr>
      </w:pPr>
      <w:r w:rsidRPr="005019A3">
        <w:rPr>
          <w:color w:val="auto"/>
          <w:sz w:val="22"/>
          <w:szCs w:val="22"/>
        </w:rPr>
        <w:t xml:space="preserve">B. Reliability </w:t>
      </w:r>
    </w:p>
    <w:p w:rsidR="00DF4611" w:rsidRPr="005019A3" w:rsidRDefault="00DF4611" w:rsidP="00DF4611">
      <w:pPr>
        <w:pStyle w:val="Default"/>
        <w:spacing w:after="106"/>
        <w:rPr>
          <w:color w:val="auto"/>
          <w:sz w:val="22"/>
          <w:szCs w:val="22"/>
        </w:rPr>
      </w:pPr>
      <w:r w:rsidRPr="005019A3">
        <w:rPr>
          <w:color w:val="auto"/>
          <w:sz w:val="22"/>
          <w:szCs w:val="22"/>
        </w:rPr>
        <w:t xml:space="preserve">C. Accessible </w:t>
      </w:r>
    </w:p>
    <w:p w:rsidR="00DF4611" w:rsidRPr="005019A3" w:rsidRDefault="00DF4611" w:rsidP="00DF4611">
      <w:pPr>
        <w:pStyle w:val="Default"/>
        <w:rPr>
          <w:color w:val="auto"/>
          <w:sz w:val="22"/>
          <w:szCs w:val="22"/>
        </w:rPr>
      </w:pPr>
      <w:r w:rsidRPr="005019A3">
        <w:rPr>
          <w:color w:val="auto"/>
          <w:sz w:val="22"/>
          <w:szCs w:val="22"/>
        </w:rPr>
        <w:t xml:space="preserve">D. Rigid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:A</w:t>
      </w:r>
      <w:proofErr w:type="gramEnd"/>
      <w:r w:rsidRPr="005019A3">
        <w:rPr>
          <w:color w:val="auto"/>
          <w:sz w:val="22"/>
          <w:szCs w:val="22"/>
        </w:rPr>
        <w:t xml:space="preserve"> </w:t>
      </w:r>
    </w:p>
    <w:p w:rsidR="00DF4611" w:rsidRPr="005019A3" w:rsidRDefault="00DF4611" w:rsidP="00DF4611">
      <w:pPr>
        <w:pStyle w:val="Default"/>
        <w:rPr>
          <w:b/>
          <w:bCs/>
          <w:color w:val="auto"/>
          <w:sz w:val="22"/>
          <w:szCs w:val="22"/>
        </w:rPr>
      </w:pPr>
    </w:p>
    <w:p w:rsidR="00DF4611" w:rsidRPr="005019A3" w:rsidRDefault="00DF4611" w:rsidP="00DF4611">
      <w:pPr>
        <w:pStyle w:val="Default"/>
        <w:rPr>
          <w:color w:val="auto"/>
          <w:sz w:val="22"/>
          <w:szCs w:val="22"/>
        </w:rPr>
      </w:pPr>
      <w:r w:rsidRPr="005019A3">
        <w:rPr>
          <w:b/>
          <w:bCs/>
          <w:color w:val="auto"/>
          <w:sz w:val="22"/>
          <w:szCs w:val="22"/>
        </w:rPr>
        <w:t xml:space="preserve">11. </w:t>
      </w:r>
      <w:r w:rsidRPr="005019A3">
        <w:rPr>
          <w:color w:val="auto"/>
          <w:sz w:val="22"/>
          <w:szCs w:val="22"/>
        </w:rPr>
        <w:t xml:space="preserve">In Many-to-One multithreading model many user level threads are attached to </w:t>
      </w:r>
    </w:p>
    <w:p w:rsidR="00DF4611" w:rsidRPr="005019A3" w:rsidRDefault="00DF4611" w:rsidP="00DF4611">
      <w:pPr>
        <w:pStyle w:val="Default"/>
        <w:spacing w:after="106"/>
        <w:rPr>
          <w:color w:val="auto"/>
          <w:sz w:val="22"/>
          <w:szCs w:val="22"/>
        </w:rPr>
      </w:pPr>
      <w:r w:rsidRPr="005019A3">
        <w:rPr>
          <w:color w:val="auto"/>
          <w:sz w:val="22"/>
          <w:szCs w:val="22"/>
        </w:rPr>
        <w:t xml:space="preserve">A. One register </w:t>
      </w:r>
    </w:p>
    <w:p w:rsidR="00DF4611" w:rsidRPr="005019A3" w:rsidRDefault="00DF4611" w:rsidP="00DF4611">
      <w:pPr>
        <w:pStyle w:val="Default"/>
        <w:spacing w:after="106"/>
        <w:rPr>
          <w:color w:val="auto"/>
          <w:sz w:val="22"/>
          <w:szCs w:val="22"/>
        </w:rPr>
      </w:pPr>
      <w:r w:rsidRPr="005019A3">
        <w:rPr>
          <w:color w:val="auto"/>
          <w:sz w:val="22"/>
          <w:szCs w:val="22"/>
        </w:rPr>
        <w:t xml:space="preserve">B. operating system </w:t>
      </w:r>
    </w:p>
    <w:p w:rsidR="00DF4611" w:rsidRPr="005019A3" w:rsidRDefault="00DF4611" w:rsidP="00DF4611">
      <w:pPr>
        <w:pStyle w:val="Default"/>
        <w:spacing w:after="106"/>
        <w:rPr>
          <w:color w:val="auto"/>
          <w:sz w:val="22"/>
          <w:szCs w:val="22"/>
        </w:rPr>
      </w:pPr>
      <w:r w:rsidRPr="005019A3">
        <w:rPr>
          <w:color w:val="auto"/>
          <w:sz w:val="22"/>
          <w:szCs w:val="22"/>
        </w:rPr>
        <w:t xml:space="preserve">C. One kernel thread </w:t>
      </w:r>
    </w:p>
    <w:p w:rsidR="00DF4611" w:rsidRPr="005019A3" w:rsidRDefault="00DF4611" w:rsidP="00DF4611">
      <w:pPr>
        <w:pStyle w:val="Default"/>
        <w:rPr>
          <w:color w:val="auto"/>
          <w:sz w:val="22"/>
          <w:szCs w:val="22"/>
        </w:rPr>
      </w:pPr>
      <w:r w:rsidRPr="005019A3">
        <w:rPr>
          <w:color w:val="auto"/>
          <w:sz w:val="22"/>
          <w:szCs w:val="22"/>
        </w:rPr>
        <w:t xml:space="preserve">D. other threads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:C</w:t>
      </w:r>
      <w:proofErr w:type="gramEnd"/>
      <w:r w:rsidRPr="005019A3">
        <w:rPr>
          <w:color w:val="auto"/>
          <w:sz w:val="22"/>
          <w:szCs w:val="22"/>
        </w:rPr>
        <w:t xml:space="preserve"> </w:t>
      </w:r>
    </w:p>
    <w:p w:rsidR="00DF4611" w:rsidRPr="005019A3" w:rsidRDefault="00DF4611" w:rsidP="00DF4611">
      <w:pPr>
        <w:pStyle w:val="Default"/>
        <w:pageBreakBefore/>
        <w:rPr>
          <w:b/>
          <w:bCs/>
          <w:color w:val="auto"/>
          <w:sz w:val="22"/>
          <w:szCs w:val="22"/>
        </w:rPr>
      </w:pPr>
    </w:p>
    <w:p w:rsidR="00DF4611" w:rsidRPr="005019A3" w:rsidRDefault="00DF4611" w:rsidP="00DF4611">
      <w:pPr>
        <w:pStyle w:val="Default"/>
        <w:pageBreakBefore/>
        <w:rPr>
          <w:color w:val="auto"/>
          <w:sz w:val="22"/>
          <w:szCs w:val="22"/>
        </w:rPr>
      </w:pPr>
      <w:r w:rsidRPr="005019A3">
        <w:rPr>
          <w:b/>
          <w:bCs/>
          <w:color w:val="auto"/>
          <w:sz w:val="22"/>
          <w:szCs w:val="22"/>
        </w:rPr>
        <w:lastRenderedPageBreak/>
        <w:t xml:space="preserve">12. </w:t>
      </w:r>
      <w:r w:rsidRPr="005019A3">
        <w:rPr>
          <w:color w:val="auto"/>
          <w:sz w:val="22"/>
          <w:szCs w:val="22"/>
        </w:rPr>
        <w:t xml:space="preserve">Programs involve a variety of activities is easier to design and implement using </w:t>
      </w:r>
    </w:p>
    <w:p w:rsidR="00DF4611" w:rsidRPr="005019A3" w:rsidRDefault="00DF4611" w:rsidP="00DF4611">
      <w:pPr>
        <w:pStyle w:val="Default"/>
        <w:spacing w:after="106"/>
        <w:rPr>
          <w:color w:val="auto"/>
          <w:sz w:val="22"/>
          <w:szCs w:val="22"/>
        </w:rPr>
      </w:pPr>
      <w:r w:rsidRPr="005019A3">
        <w:rPr>
          <w:color w:val="auto"/>
          <w:sz w:val="22"/>
          <w:szCs w:val="22"/>
        </w:rPr>
        <w:t xml:space="preserve">A. Programs </w:t>
      </w:r>
    </w:p>
    <w:p w:rsidR="00DF4611" w:rsidRPr="005019A3" w:rsidRDefault="00DF4611" w:rsidP="00DF4611">
      <w:pPr>
        <w:pStyle w:val="Default"/>
        <w:spacing w:after="106"/>
        <w:rPr>
          <w:color w:val="auto"/>
          <w:sz w:val="22"/>
          <w:szCs w:val="22"/>
        </w:rPr>
      </w:pPr>
      <w:r w:rsidRPr="005019A3">
        <w:rPr>
          <w:color w:val="auto"/>
          <w:sz w:val="22"/>
          <w:szCs w:val="22"/>
        </w:rPr>
        <w:t xml:space="preserve">B. Information </w:t>
      </w:r>
    </w:p>
    <w:p w:rsidR="00DF4611" w:rsidRPr="005019A3" w:rsidRDefault="00DF4611" w:rsidP="00DF4611">
      <w:pPr>
        <w:pStyle w:val="Default"/>
        <w:spacing w:after="106"/>
        <w:rPr>
          <w:color w:val="auto"/>
          <w:sz w:val="22"/>
          <w:szCs w:val="22"/>
        </w:rPr>
      </w:pPr>
      <w:r w:rsidRPr="005019A3">
        <w:rPr>
          <w:color w:val="auto"/>
          <w:sz w:val="22"/>
          <w:szCs w:val="22"/>
        </w:rPr>
        <w:t xml:space="preserve">C. Data </w:t>
      </w:r>
    </w:p>
    <w:p w:rsidR="00DF4611" w:rsidRPr="005019A3" w:rsidRDefault="00DF4611" w:rsidP="00DF4611">
      <w:pPr>
        <w:pStyle w:val="Default"/>
        <w:rPr>
          <w:color w:val="auto"/>
          <w:sz w:val="22"/>
          <w:szCs w:val="22"/>
        </w:rPr>
      </w:pPr>
      <w:r w:rsidRPr="005019A3">
        <w:rPr>
          <w:color w:val="auto"/>
          <w:sz w:val="22"/>
          <w:szCs w:val="22"/>
        </w:rPr>
        <w:t xml:space="preserve">D. Threads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:D</w:t>
      </w:r>
      <w:proofErr w:type="gramEnd"/>
      <w:r w:rsidRPr="005019A3">
        <w:rPr>
          <w:color w:val="auto"/>
          <w:sz w:val="22"/>
          <w:szCs w:val="22"/>
        </w:rPr>
        <w:t xml:space="preserve"> </w:t>
      </w:r>
    </w:p>
    <w:p w:rsidR="00DF4611" w:rsidRPr="005019A3" w:rsidRDefault="00DF4611" w:rsidP="00DF4611">
      <w:pPr>
        <w:pStyle w:val="Default"/>
        <w:rPr>
          <w:b/>
          <w:bCs/>
          <w:color w:val="auto"/>
          <w:sz w:val="22"/>
          <w:szCs w:val="22"/>
        </w:rPr>
      </w:pPr>
    </w:p>
    <w:p w:rsidR="00DF4611" w:rsidRPr="005019A3" w:rsidRDefault="00DF4611" w:rsidP="00DF4611">
      <w:pPr>
        <w:pStyle w:val="Default"/>
        <w:rPr>
          <w:color w:val="auto"/>
          <w:sz w:val="22"/>
          <w:szCs w:val="22"/>
        </w:rPr>
      </w:pPr>
      <w:r w:rsidRPr="005019A3">
        <w:rPr>
          <w:b/>
          <w:bCs/>
          <w:color w:val="auto"/>
          <w:sz w:val="22"/>
          <w:szCs w:val="22"/>
        </w:rPr>
        <w:t xml:space="preserve">13. </w:t>
      </w:r>
      <w:r w:rsidRPr="005019A3">
        <w:rPr>
          <w:color w:val="auto"/>
          <w:sz w:val="22"/>
          <w:szCs w:val="22"/>
        </w:rPr>
        <w:t xml:space="preserve">Multiple threads within same process may be allocated to separate </w:t>
      </w:r>
    </w:p>
    <w:p w:rsidR="00DF4611" w:rsidRPr="005019A3" w:rsidRDefault="00DF4611" w:rsidP="00DF4611">
      <w:pPr>
        <w:pStyle w:val="Default"/>
        <w:spacing w:after="106"/>
        <w:rPr>
          <w:color w:val="auto"/>
          <w:sz w:val="22"/>
          <w:szCs w:val="22"/>
        </w:rPr>
      </w:pPr>
      <w:r w:rsidRPr="005019A3">
        <w:rPr>
          <w:color w:val="auto"/>
          <w:sz w:val="22"/>
          <w:szCs w:val="22"/>
        </w:rPr>
        <w:t xml:space="preserve">A. Applications </w:t>
      </w:r>
    </w:p>
    <w:p w:rsidR="00DF4611" w:rsidRPr="005019A3" w:rsidRDefault="00DF4611" w:rsidP="00DF4611">
      <w:pPr>
        <w:pStyle w:val="Default"/>
        <w:spacing w:after="106"/>
        <w:rPr>
          <w:color w:val="auto"/>
          <w:sz w:val="22"/>
          <w:szCs w:val="22"/>
        </w:rPr>
      </w:pPr>
      <w:r w:rsidRPr="005019A3">
        <w:rPr>
          <w:color w:val="auto"/>
          <w:sz w:val="22"/>
          <w:szCs w:val="22"/>
        </w:rPr>
        <w:t xml:space="preserve">B. Programs </w:t>
      </w:r>
    </w:p>
    <w:p w:rsidR="00DF4611" w:rsidRPr="005019A3" w:rsidRDefault="00DF4611" w:rsidP="00DF4611">
      <w:pPr>
        <w:pStyle w:val="Default"/>
        <w:spacing w:after="106"/>
        <w:rPr>
          <w:color w:val="auto"/>
          <w:sz w:val="22"/>
          <w:szCs w:val="22"/>
        </w:rPr>
      </w:pPr>
      <w:r w:rsidRPr="005019A3">
        <w:rPr>
          <w:color w:val="auto"/>
          <w:sz w:val="22"/>
          <w:szCs w:val="22"/>
        </w:rPr>
        <w:t xml:space="preserve">C. Processors </w:t>
      </w:r>
    </w:p>
    <w:p w:rsidR="00DF4611" w:rsidRPr="005019A3" w:rsidRDefault="00DF4611" w:rsidP="00DF4611">
      <w:pPr>
        <w:pStyle w:val="Default"/>
        <w:rPr>
          <w:color w:val="auto"/>
          <w:sz w:val="22"/>
          <w:szCs w:val="22"/>
        </w:rPr>
      </w:pPr>
      <w:r w:rsidRPr="005019A3">
        <w:rPr>
          <w:color w:val="auto"/>
          <w:sz w:val="22"/>
          <w:szCs w:val="22"/>
        </w:rPr>
        <w:t xml:space="preserve">D. Processes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:C</w:t>
      </w:r>
      <w:proofErr w:type="gramEnd"/>
      <w:r w:rsidRPr="005019A3">
        <w:rPr>
          <w:color w:val="auto"/>
          <w:sz w:val="22"/>
          <w:szCs w:val="22"/>
        </w:rPr>
        <w:t xml:space="preserve"> </w:t>
      </w:r>
    </w:p>
    <w:p w:rsidR="00DF4611" w:rsidRPr="005019A3" w:rsidRDefault="00DF4611" w:rsidP="00DF4611">
      <w:pPr>
        <w:pStyle w:val="Default"/>
        <w:rPr>
          <w:b/>
          <w:bCs/>
          <w:color w:val="auto"/>
          <w:sz w:val="22"/>
          <w:szCs w:val="22"/>
        </w:rPr>
      </w:pPr>
    </w:p>
    <w:p w:rsidR="00DF4611" w:rsidRPr="005019A3" w:rsidRDefault="00DF4611" w:rsidP="00DF4611">
      <w:pPr>
        <w:pStyle w:val="Default"/>
        <w:rPr>
          <w:color w:val="auto"/>
          <w:sz w:val="22"/>
          <w:szCs w:val="22"/>
        </w:rPr>
      </w:pPr>
      <w:r w:rsidRPr="005019A3">
        <w:rPr>
          <w:b/>
          <w:bCs/>
          <w:color w:val="auto"/>
          <w:sz w:val="22"/>
          <w:szCs w:val="22"/>
        </w:rPr>
        <w:t xml:space="preserve">14. </w:t>
      </w:r>
      <w:r w:rsidRPr="005019A3">
        <w:rPr>
          <w:color w:val="auto"/>
          <w:sz w:val="22"/>
          <w:szCs w:val="22"/>
        </w:rPr>
        <w:t xml:space="preserve">A lightweight process (LWP) can be viewed as a mapping between ULTs and </w:t>
      </w:r>
    </w:p>
    <w:p w:rsidR="00DF4611" w:rsidRPr="005019A3" w:rsidRDefault="00DF4611" w:rsidP="00DF4611">
      <w:pPr>
        <w:pStyle w:val="Default"/>
        <w:spacing w:after="106"/>
        <w:rPr>
          <w:color w:val="auto"/>
          <w:sz w:val="22"/>
          <w:szCs w:val="22"/>
        </w:rPr>
      </w:pPr>
      <w:r w:rsidRPr="005019A3">
        <w:rPr>
          <w:color w:val="auto"/>
          <w:sz w:val="22"/>
          <w:szCs w:val="22"/>
        </w:rPr>
        <w:t xml:space="preserve">A. Kernel Threads </w:t>
      </w:r>
    </w:p>
    <w:p w:rsidR="00DF4611" w:rsidRPr="005019A3" w:rsidRDefault="00DF4611" w:rsidP="00DF4611">
      <w:pPr>
        <w:pStyle w:val="Default"/>
        <w:spacing w:after="106"/>
        <w:rPr>
          <w:color w:val="auto"/>
          <w:sz w:val="22"/>
          <w:szCs w:val="22"/>
        </w:rPr>
      </w:pPr>
      <w:r w:rsidRPr="005019A3">
        <w:rPr>
          <w:color w:val="auto"/>
          <w:sz w:val="22"/>
          <w:szCs w:val="22"/>
        </w:rPr>
        <w:t xml:space="preserve">B. UNIX Thread </w:t>
      </w:r>
    </w:p>
    <w:p w:rsidR="00DF4611" w:rsidRPr="005019A3" w:rsidRDefault="00DF4611" w:rsidP="00DF4611">
      <w:pPr>
        <w:pStyle w:val="Default"/>
        <w:spacing w:after="106"/>
        <w:rPr>
          <w:color w:val="auto"/>
          <w:sz w:val="22"/>
          <w:szCs w:val="22"/>
        </w:rPr>
      </w:pPr>
      <w:r w:rsidRPr="005019A3">
        <w:rPr>
          <w:color w:val="auto"/>
          <w:sz w:val="22"/>
          <w:szCs w:val="22"/>
        </w:rPr>
        <w:t xml:space="preserve">C. Linux Threads </w:t>
      </w:r>
    </w:p>
    <w:p w:rsidR="00DF4611" w:rsidRPr="005019A3" w:rsidRDefault="00DF4611" w:rsidP="00DF4611">
      <w:pPr>
        <w:pStyle w:val="Default"/>
        <w:rPr>
          <w:color w:val="auto"/>
          <w:sz w:val="22"/>
          <w:szCs w:val="22"/>
        </w:rPr>
      </w:pPr>
      <w:r w:rsidRPr="005019A3">
        <w:rPr>
          <w:color w:val="auto"/>
          <w:sz w:val="22"/>
          <w:szCs w:val="22"/>
        </w:rPr>
        <w:t xml:space="preserve">D. Window Vista Threads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:A</w:t>
      </w:r>
      <w:proofErr w:type="gramEnd"/>
      <w:r w:rsidRPr="005019A3">
        <w:rPr>
          <w:color w:val="auto"/>
          <w:sz w:val="22"/>
          <w:szCs w:val="22"/>
        </w:rPr>
        <w:t xml:space="preserve"> </w:t>
      </w:r>
    </w:p>
    <w:p w:rsidR="00DF4611" w:rsidRPr="005019A3" w:rsidRDefault="00DF4611" w:rsidP="00DF4611">
      <w:pPr>
        <w:pStyle w:val="Default"/>
        <w:rPr>
          <w:b/>
          <w:bCs/>
          <w:color w:val="auto"/>
          <w:sz w:val="22"/>
          <w:szCs w:val="22"/>
        </w:rPr>
      </w:pPr>
    </w:p>
    <w:p w:rsidR="00DF4611" w:rsidRPr="005019A3" w:rsidRDefault="00DF4611" w:rsidP="00DF4611">
      <w:pPr>
        <w:pStyle w:val="Default"/>
        <w:rPr>
          <w:color w:val="auto"/>
          <w:sz w:val="22"/>
          <w:szCs w:val="22"/>
        </w:rPr>
      </w:pPr>
      <w:r w:rsidRPr="005019A3">
        <w:rPr>
          <w:b/>
          <w:bCs/>
          <w:color w:val="auto"/>
          <w:sz w:val="22"/>
          <w:szCs w:val="22"/>
        </w:rPr>
        <w:t xml:space="preserve">15. </w:t>
      </w:r>
      <w:r w:rsidRPr="005019A3">
        <w:rPr>
          <w:color w:val="auto"/>
          <w:sz w:val="22"/>
          <w:szCs w:val="22"/>
        </w:rPr>
        <w:t xml:space="preserve">Modular design helps to enhance </w:t>
      </w:r>
    </w:p>
    <w:p w:rsidR="00DF4611" w:rsidRPr="005019A3" w:rsidRDefault="00DF4611" w:rsidP="00DF4611">
      <w:pPr>
        <w:pStyle w:val="Default"/>
        <w:spacing w:after="106"/>
        <w:rPr>
          <w:color w:val="auto"/>
          <w:sz w:val="22"/>
          <w:szCs w:val="22"/>
        </w:rPr>
      </w:pPr>
      <w:r w:rsidRPr="005019A3">
        <w:rPr>
          <w:color w:val="auto"/>
          <w:sz w:val="22"/>
          <w:szCs w:val="22"/>
        </w:rPr>
        <w:t xml:space="preserve">A. Functionality </w:t>
      </w:r>
    </w:p>
    <w:p w:rsidR="00DF4611" w:rsidRPr="005019A3" w:rsidRDefault="00DF4611" w:rsidP="00DF4611">
      <w:pPr>
        <w:pStyle w:val="Default"/>
        <w:spacing w:after="106"/>
        <w:rPr>
          <w:color w:val="auto"/>
          <w:sz w:val="22"/>
          <w:szCs w:val="22"/>
        </w:rPr>
      </w:pPr>
      <w:r w:rsidRPr="005019A3">
        <w:rPr>
          <w:color w:val="auto"/>
          <w:sz w:val="22"/>
          <w:szCs w:val="22"/>
        </w:rPr>
        <w:t xml:space="preserve">B. Reliability </w:t>
      </w:r>
    </w:p>
    <w:p w:rsidR="00DF4611" w:rsidRPr="005019A3" w:rsidRDefault="00DF4611" w:rsidP="00DF4611">
      <w:pPr>
        <w:pStyle w:val="Default"/>
        <w:spacing w:after="106"/>
        <w:rPr>
          <w:color w:val="auto"/>
          <w:sz w:val="22"/>
          <w:szCs w:val="22"/>
        </w:rPr>
      </w:pPr>
      <w:r w:rsidRPr="005019A3">
        <w:rPr>
          <w:color w:val="auto"/>
          <w:sz w:val="22"/>
          <w:szCs w:val="22"/>
        </w:rPr>
        <w:t xml:space="preserve">C. Portability </w:t>
      </w:r>
    </w:p>
    <w:p w:rsidR="00DF4611" w:rsidRPr="005019A3" w:rsidRDefault="00DF4611" w:rsidP="00DF4611">
      <w:pPr>
        <w:pStyle w:val="Default"/>
        <w:rPr>
          <w:color w:val="auto"/>
          <w:sz w:val="22"/>
          <w:szCs w:val="22"/>
        </w:rPr>
      </w:pPr>
      <w:r w:rsidRPr="005019A3">
        <w:rPr>
          <w:color w:val="auto"/>
          <w:sz w:val="22"/>
          <w:szCs w:val="22"/>
        </w:rPr>
        <w:t xml:space="preserve">D. Flexibility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:B</w:t>
      </w:r>
      <w:proofErr w:type="gramEnd"/>
      <w:r w:rsidRPr="005019A3">
        <w:rPr>
          <w:color w:val="auto"/>
          <w:sz w:val="22"/>
          <w:szCs w:val="22"/>
        </w:rPr>
        <w:t xml:space="preserve"> </w:t>
      </w:r>
    </w:p>
    <w:p w:rsidR="00DF4611" w:rsidRPr="005019A3" w:rsidRDefault="00DF4611" w:rsidP="00DF4611">
      <w:pPr>
        <w:pStyle w:val="Default"/>
        <w:rPr>
          <w:b/>
          <w:bCs/>
          <w:color w:val="auto"/>
          <w:sz w:val="22"/>
          <w:szCs w:val="22"/>
        </w:rPr>
      </w:pPr>
    </w:p>
    <w:p w:rsidR="00DF4611" w:rsidRPr="005019A3" w:rsidRDefault="00DF4611" w:rsidP="00DF4611">
      <w:pPr>
        <w:pStyle w:val="Default"/>
        <w:rPr>
          <w:color w:val="auto"/>
          <w:sz w:val="22"/>
          <w:szCs w:val="22"/>
        </w:rPr>
      </w:pPr>
      <w:r w:rsidRPr="005019A3">
        <w:rPr>
          <w:b/>
          <w:bCs/>
          <w:color w:val="auto"/>
          <w:sz w:val="22"/>
          <w:szCs w:val="22"/>
        </w:rPr>
        <w:t xml:space="preserve">16. </w:t>
      </w:r>
      <w:r w:rsidRPr="005019A3">
        <w:rPr>
          <w:color w:val="auto"/>
          <w:sz w:val="22"/>
          <w:szCs w:val="22"/>
        </w:rPr>
        <w:t xml:space="preserve">Microkernel is responsible for mapping each virtual </w:t>
      </w:r>
    </w:p>
    <w:p w:rsidR="00DF4611" w:rsidRPr="005019A3" w:rsidRDefault="00DF4611" w:rsidP="00DF4611">
      <w:pPr>
        <w:pStyle w:val="Default"/>
        <w:spacing w:after="106"/>
        <w:rPr>
          <w:color w:val="auto"/>
          <w:sz w:val="22"/>
          <w:szCs w:val="22"/>
        </w:rPr>
      </w:pPr>
      <w:r w:rsidRPr="005019A3">
        <w:rPr>
          <w:color w:val="auto"/>
          <w:sz w:val="22"/>
          <w:szCs w:val="22"/>
        </w:rPr>
        <w:t xml:space="preserve">A. Module </w:t>
      </w:r>
    </w:p>
    <w:p w:rsidR="00DF4611" w:rsidRPr="005019A3" w:rsidRDefault="00DF4611" w:rsidP="00DF4611">
      <w:pPr>
        <w:pStyle w:val="Default"/>
        <w:spacing w:after="106"/>
        <w:rPr>
          <w:color w:val="auto"/>
          <w:sz w:val="22"/>
          <w:szCs w:val="22"/>
        </w:rPr>
      </w:pPr>
      <w:r w:rsidRPr="005019A3">
        <w:rPr>
          <w:color w:val="auto"/>
          <w:sz w:val="22"/>
          <w:szCs w:val="22"/>
        </w:rPr>
        <w:t xml:space="preserve">B. I/O Devices </w:t>
      </w:r>
    </w:p>
    <w:p w:rsidR="00DF4611" w:rsidRPr="005019A3" w:rsidRDefault="00DF4611" w:rsidP="00DF4611">
      <w:pPr>
        <w:pStyle w:val="Default"/>
        <w:spacing w:after="106"/>
        <w:rPr>
          <w:color w:val="auto"/>
          <w:sz w:val="22"/>
          <w:szCs w:val="22"/>
        </w:rPr>
      </w:pPr>
      <w:r w:rsidRPr="005019A3">
        <w:rPr>
          <w:color w:val="auto"/>
          <w:sz w:val="22"/>
          <w:szCs w:val="22"/>
        </w:rPr>
        <w:t xml:space="preserve">C. Memory </w:t>
      </w:r>
    </w:p>
    <w:p w:rsidR="00DF4611" w:rsidRPr="005019A3" w:rsidRDefault="00DF4611" w:rsidP="00DF4611">
      <w:pPr>
        <w:pStyle w:val="Default"/>
        <w:rPr>
          <w:color w:val="auto"/>
          <w:sz w:val="22"/>
          <w:szCs w:val="22"/>
        </w:rPr>
      </w:pPr>
      <w:r w:rsidRPr="005019A3">
        <w:rPr>
          <w:color w:val="auto"/>
          <w:sz w:val="22"/>
          <w:szCs w:val="22"/>
        </w:rPr>
        <w:t xml:space="preserve">D. Page </w:t>
      </w:r>
    </w:p>
    <w:p w:rsidR="00DF4611" w:rsidRPr="005019A3" w:rsidRDefault="00DF4611" w:rsidP="00DF4611">
      <w:pPr>
        <w:pStyle w:val="Default"/>
        <w:rPr>
          <w:color w:val="auto"/>
          <w:sz w:val="22"/>
          <w:szCs w:val="22"/>
        </w:rPr>
      </w:pPr>
    </w:p>
    <w:p w:rsidR="00DF4611" w:rsidRPr="005019A3" w:rsidRDefault="00DF4611" w:rsidP="00DF4611">
      <w:pPr>
        <w:pStyle w:val="Default"/>
        <w:pageBreakBefore/>
        <w:rPr>
          <w:color w:val="auto"/>
          <w:sz w:val="22"/>
          <w:szCs w:val="22"/>
        </w:rPr>
      </w:pPr>
      <w:r w:rsidRPr="005019A3">
        <w:rPr>
          <w:color w:val="auto"/>
          <w:sz w:val="22"/>
          <w:szCs w:val="22"/>
        </w:rPr>
        <w:lastRenderedPageBreak/>
        <w:t xml:space="preserve"> ANSWER</w:t>
      </w:r>
      <w:proofErr w:type="gramStart"/>
      <w:r w:rsidRPr="005019A3">
        <w:rPr>
          <w:color w:val="auto"/>
          <w:sz w:val="22"/>
          <w:szCs w:val="22"/>
        </w:rPr>
        <w:t>:D</w:t>
      </w:r>
      <w:proofErr w:type="gramEnd"/>
      <w:r w:rsidRPr="005019A3">
        <w:rPr>
          <w:color w:val="auto"/>
          <w:sz w:val="22"/>
          <w:szCs w:val="22"/>
        </w:rPr>
        <w:t xml:space="preserve"> </w:t>
      </w:r>
    </w:p>
    <w:p w:rsidR="00DF4611" w:rsidRPr="005019A3" w:rsidRDefault="00DF4611" w:rsidP="00DF4611">
      <w:pPr>
        <w:pStyle w:val="Default"/>
        <w:rPr>
          <w:b/>
          <w:bCs/>
          <w:color w:val="auto"/>
          <w:sz w:val="22"/>
          <w:szCs w:val="22"/>
        </w:rPr>
      </w:pPr>
    </w:p>
    <w:p w:rsidR="00DF4611" w:rsidRPr="005019A3" w:rsidRDefault="00DF4611" w:rsidP="00DF4611">
      <w:pPr>
        <w:pStyle w:val="Default"/>
        <w:rPr>
          <w:color w:val="auto"/>
          <w:sz w:val="22"/>
          <w:szCs w:val="22"/>
        </w:rPr>
      </w:pPr>
      <w:r w:rsidRPr="005019A3">
        <w:rPr>
          <w:b/>
          <w:bCs/>
          <w:color w:val="auto"/>
          <w:sz w:val="22"/>
          <w:szCs w:val="22"/>
        </w:rPr>
        <w:t xml:space="preserve">17. </w:t>
      </w:r>
      <w:r w:rsidRPr="005019A3">
        <w:rPr>
          <w:color w:val="auto"/>
          <w:sz w:val="22"/>
          <w:szCs w:val="22"/>
        </w:rPr>
        <w:t xml:space="preserve">Thread processor affinity is set of </w:t>
      </w:r>
    </w:p>
    <w:p w:rsidR="00DF4611" w:rsidRPr="005019A3" w:rsidRDefault="00DF4611" w:rsidP="00DF4611">
      <w:pPr>
        <w:pStyle w:val="Default"/>
        <w:spacing w:after="106"/>
        <w:rPr>
          <w:color w:val="auto"/>
          <w:sz w:val="22"/>
          <w:szCs w:val="22"/>
        </w:rPr>
      </w:pPr>
      <w:r w:rsidRPr="005019A3">
        <w:rPr>
          <w:color w:val="auto"/>
          <w:sz w:val="22"/>
          <w:szCs w:val="22"/>
        </w:rPr>
        <w:t xml:space="preserve">A. Processes </w:t>
      </w:r>
    </w:p>
    <w:p w:rsidR="00DF4611" w:rsidRPr="005019A3" w:rsidRDefault="00DF4611" w:rsidP="00DF4611">
      <w:pPr>
        <w:pStyle w:val="Default"/>
        <w:spacing w:after="106"/>
        <w:rPr>
          <w:color w:val="auto"/>
          <w:sz w:val="22"/>
          <w:szCs w:val="22"/>
        </w:rPr>
      </w:pPr>
      <w:r w:rsidRPr="005019A3">
        <w:rPr>
          <w:color w:val="auto"/>
          <w:sz w:val="22"/>
          <w:szCs w:val="22"/>
        </w:rPr>
        <w:t xml:space="preserve">B. Processors </w:t>
      </w:r>
    </w:p>
    <w:p w:rsidR="00DF4611" w:rsidRPr="005019A3" w:rsidRDefault="00DF4611" w:rsidP="00DF4611">
      <w:pPr>
        <w:pStyle w:val="Default"/>
        <w:spacing w:after="106"/>
        <w:rPr>
          <w:color w:val="auto"/>
          <w:sz w:val="22"/>
          <w:szCs w:val="22"/>
        </w:rPr>
      </w:pPr>
      <w:r w:rsidRPr="005019A3">
        <w:rPr>
          <w:color w:val="auto"/>
          <w:sz w:val="22"/>
          <w:szCs w:val="22"/>
        </w:rPr>
        <w:t xml:space="preserve">C. Programs </w:t>
      </w:r>
    </w:p>
    <w:p w:rsidR="00DF4611" w:rsidRPr="005019A3" w:rsidRDefault="00DF4611" w:rsidP="00DF4611">
      <w:pPr>
        <w:pStyle w:val="Default"/>
        <w:rPr>
          <w:color w:val="auto"/>
          <w:sz w:val="22"/>
          <w:szCs w:val="22"/>
        </w:rPr>
      </w:pPr>
      <w:r w:rsidRPr="005019A3">
        <w:rPr>
          <w:color w:val="auto"/>
          <w:sz w:val="22"/>
          <w:szCs w:val="22"/>
        </w:rPr>
        <w:t xml:space="preserve">D. Applications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:B</w:t>
      </w:r>
      <w:proofErr w:type="gramEnd"/>
      <w:r w:rsidRPr="005019A3">
        <w:rPr>
          <w:color w:val="auto"/>
          <w:sz w:val="22"/>
          <w:szCs w:val="22"/>
        </w:rPr>
        <w:t xml:space="preserve"> </w:t>
      </w:r>
    </w:p>
    <w:p w:rsidR="00DF4611" w:rsidRPr="005019A3" w:rsidRDefault="00DF4611" w:rsidP="00DF4611">
      <w:pPr>
        <w:pStyle w:val="Default"/>
        <w:rPr>
          <w:b/>
          <w:bCs/>
          <w:color w:val="auto"/>
          <w:sz w:val="22"/>
          <w:szCs w:val="22"/>
        </w:rPr>
      </w:pPr>
    </w:p>
    <w:p w:rsidR="00DF4611" w:rsidRPr="005019A3" w:rsidRDefault="00DF4611" w:rsidP="00DF4611">
      <w:pPr>
        <w:pStyle w:val="Default"/>
        <w:rPr>
          <w:color w:val="auto"/>
          <w:sz w:val="22"/>
          <w:szCs w:val="22"/>
        </w:rPr>
      </w:pPr>
      <w:r w:rsidRPr="005019A3">
        <w:rPr>
          <w:b/>
          <w:bCs/>
          <w:color w:val="auto"/>
          <w:sz w:val="22"/>
          <w:szCs w:val="22"/>
        </w:rPr>
        <w:t xml:space="preserve">18. </w:t>
      </w:r>
      <w:r w:rsidRPr="005019A3">
        <w:rPr>
          <w:color w:val="auto"/>
          <w:sz w:val="22"/>
          <w:szCs w:val="22"/>
        </w:rPr>
        <w:t xml:space="preserve">In UNIX, thread is </w:t>
      </w:r>
    </w:p>
    <w:p w:rsidR="00DF4611" w:rsidRPr="005019A3" w:rsidRDefault="00DF4611" w:rsidP="00DF4611">
      <w:pPr>
        <w:pStyle w:val="Default"/>
        <w:spacing w:after="106"/>
        <w:rPr>
          <w:color w:val="auto"/>
          <w:sz w:val="22"/>
          <w:szCs w:val="22"/>
        </w:rPr>
      </w:pPr>
      <w:r w:rsidRPr="005019A3">
        <w:rPr>
          <w:color w:val="auto"/>
          <w:sz w:val="22"/>
          <w:szCs w:val="22"/>
        </w:rPr>
        <w:t xml:space="preserve">A. </w:t>
      </w:r>
      <w:proofErr w:type="spellStart"/>
      <w:r w:rsidRPr="005019A3">
        <w:rPr>
          <w:color w:val="auto"/>
          <w:sz w:val="22"/>
          <w:szCs w:val="22"/>
        </w:rPr>
        <w:t>Runnable</w:t>
      </w:r>
      <w:proofErr w:type="spellEnd"/>
      <w:r w:rsidRPr="005019A3">
        <w:rPr>
          <w:color w:val="auto"/>
          <w:sz w:val="22"/>
          <w:szCs w:val="22"/>
        </w:rPr>
        <w:t xml:space="preserve"> </w:t>
      </w:r>
    </w:p>
    <w:p w:rsidR="00DF4611" w:rsidRPr="005019A3" w:rsidRDefault="00DF4611" w:rsidP="00DF4611">
      <w:pPr>
        <w:pStyle w:val="Default"/>
        <w:spacing w:after="106"/>
        <w:rPr>
          <w:color w:val="auto"/>
          <w:sz w:val="22"/>
          <w:szCs w:val="22"/>
        </w:rPr>
      </w:pPr>
      <w:r w:rsidRPr="005019A3">
        <w:rPr>
          <w:color w:val="auto"/>
          <w:sz w:val="22"/>
          <w:szCs w:val="22"/>
        </w:rPr>
        <w:t xml:space="preserve">B. Executing </w:t>
      </w:r>
    </w:p>
    <w:p w:rsidR="00DF4611" w:rsidRPr="005019A3" w:rsidRDefault="00DF4611" w:rsidP="00DF4611">
      <w:pPr>
        <w:pStyle w:val="Default"/>
        <w:spacing w:after="106"/>
        <w:rPr>
          <w:color w:val="auto"/>
          <w:sz w:val="22"/>
          <w:szCs w:val="22"/>
        </w:rPr>
      </w:pPr>
      <w:r w:rsidRPr="005019A3">
        <w:rPr>
          <w:color w:val="auto"/>
          <w:sz w:val="22"/>
          <w:szCs w:val="22"/>
        </w:rPr>
        <w:t xml:space="preserve">C. Updated </w:t>
      </w:r>
    </w:p>
    <w:p w:rsidR="00DF4611" w:rsidRPr="005019A3" w:rsidRDefault="00DF4611" w:rsidP="00DF4611">
      <w:pPr>
        <w:pStyle w:val="Default"/>
        <w:rPr>
          <w:color w:val="auto"/>
          <w:sz w:val="22"/>
          <w:szCs w:val="22"/>
        </w:rPr>
      </w:pPr>
      <w:r w:rsidRPr="005019A3">
        <w:rPr>
          <w:color w:val="auto"/>
          <w:sz w:val="22"/>
          <w:szCs w:val="22"/>
        </w:rPr>
        <w:t xml:space="preserve">D. Access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:A</w:t>
      </w:r>
      <w:proofErr w:type="gramEnd"/>
      <w:r w:rsidRPr="005019A3">
        <w:rPr>
          <w:color w:val="auto"/>
          <w:sz w:val="22"/>
          <w:szCs w:val="22"/>
        </w:rPr>
        <w:t xml:space="preserve"> </w:t>
      </w:r>
    </w:p>
    <w:p w:rsidR="00DF4611" w:rsidRPr="005019A3" w:rsidRDefault="00DF4611" w:rsidP="00DF4611">
      <w:pPr>
        <w:pStyle w:val="Default"/>
        <w:rPr>
          <w:b/>
          <w:bCs/>
          <w:color w:val="auto"/>
          <w:sz w:val="22"/>
          <w:szCs w:val="22"/>
        </w:rPr>
      </w:pPr>
    </w:p>
    <w:p w:rsidR="00DF4611" w:rsidRPr="005019A3" w:rsidRDefault="00DF4611" w:rsidP="00DF4611">
      <w:pPr>
        <w:pStyle w:val="Default"/>
        <w:rPr>
          <w:color w:val="auto"/>
          <w:sz w:val="22"/>
          <w:szCs w:val="22"/>
        </w:rPr>
      </w:pPr>
      <w:r w:rsidRPr="005019A3">
        <w:rPr>
          <w:b/>
          <w:bCs/>
          <w:color w:val="auto"/>
          <w:sz w:val="22"/>
          <w:szCs w:val="22"/>
        </w:rPr>
        <w:t xml:space="preserve">19. </w:t>
      </w:r>
      <w:r w:rsidRPr="005019A3">
        <w:rPr>
          <w:color w:val="auto"/>
          <w:sz w:val="22"/>
          <w:szCs w:val="22"/>
        </w:rPr>
        <w:t xml:space="preserve">When a process is spawned, a thread for that process is also </w:t>
      </w:r>
    </w:p>
    <w:p w:rsidR="00DF4611" w:rsidRPr="005019A3" w:rsidRDefault="00DF4611" w:rsidP="00DF4611">
      <w:pPr>
        <w:pStyle w:val="Default"/>
        <w:spacing w:after="106"/>
        <w:rPr>
          <w:color w:val="auto"/>
          <w:sz w:val="22"/>
          <w:szCs w:val="22"/>
        </w:rPr>
      </w:pPr>
      <w:r w:rsidRPr="005019A3">
        <w:rPr>
          <w:color w:val="auto"/>
          <w:sz w:val="22"/>
          <w:szCs w:val="22"/>
        </w:rPr>
        <w:t xml:space="preserve">A. Complete </w:t>
      </w:r>
    </w:p>
    <w:p w:rsidR="00DF4611" w:rsidRPr="005019A3" w:rsidRDefault="00DF4611" w:rsidP="00DF4611">
      <w:pPr>
        <w:pStyle w:val="Default"/>
        <w:spacing w:after="106"/>
        <w:rPr>
          <w:color w:val="auto"/>
          <w:sz w:val="22"/>
          <w:szCs w:val="22"/>
        </w:rPr>
      </w:pPr>
      <w:r w:rsidRPr="005019A3">
        <w:rPr>
          <w:color w:val="auto"/>
          <w:sz w:val="22"/>
          <w:szCs w:val="22"/>
        </w:rPr>
        <w:t xml:space="preserve">B. Spawned </w:t>
      </w:r>
    </w:p>
    <w:p w:rsidR="00DF4611" w:rsidRPr="005019A3" w:rsidRDefault="00DF4611" w:rsidP="00DF4611">
      <w:pPr>
        <w:pStyle w:val="Default"/>
        <w:spacing w:after="106"/>
        <w:rPr>
          <w:color w:val="auto"/>
          <w:sz w:val="22"/>
          <w:szCs w:val="22"/>
        </w:rPr>
      </w:pPr>
      <w:r w:rsidRPr="005019A3">
        <w:rPr>
          <w:color w:val="auto"/>
          <w:sz w:val="22"/>
          <w:szCs w:val="22"/>
        </w:rPr>
        <w:t xml:space="preserve">C. Closed </w:t>
      </w:r>
    </w:p>
    <w:p w:rsidR="00DF4611" w:rsidRPr="005019A3" w:rsidRDefault="00DF4611" w:rsidP="00DF4611">
      <w:pPr>
        <w:pStyle w:val="Default"/>
        <w:rPr>
          <w:color w:val="auto"/>
          <w:sz w:val="22"/>
          <w:szCs w:val="22"/>
        </w:rPr>
      </w:pPr>
      <w:r w:rsidRPr="005019A3">
        <w:rPr>
          <w:color w:val="auto"/>
          <w:sz w:val="22"/>
          <w:szCs w:val="22"/>
        </w:rPr>
        <w:t xml:space="preserve">D. Update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:B</w:t>
      </w:r>
      <w:proofErr w:type="gramEnd"/>
      <w:r w:rsidRPr="005019A3">
        <w:rPr>
          <w:color w:val="auto"/>
          <w:sz w:val="22"/>
          <w:szCs w:val="22"/>
        </w:rPr>
        <w:t xml:space="preserve"> </w:t>
      </w:r>
    </w:p>
    <w:p w:rsidR="00DF4611" w:rsidRPr="005019A3" w:rsidRDefault="00DF4611" w:rsidP="00DF4611">
      <w:pPr>
        <w:pStyle w:val="Default"/>
        <w:rPr>
          <w:b/>
          <w:bCs/>
          <w:color w:val="auto"/>
          <w:sz w:val="22"/>
          <w:szCs w:val="22"/>
        </w:rPr>
      </w:pPr>
    </w:p>
    <w:p w:rsidR="00DF4611" w:rsidRPr="005019A3" w:rsidRDefault="00DF4611" w:rsidP="00DF4611">
      <w:pPr>
        <w:pStyle w:val="Default"/>
        <w:rPr>
          <w:color w:val="auto"/>
          <w:sz w:val="22"/>
          <w:szCs w:val="22"/>
        </w:rPr>
      </w:pPr>
      <w:r w:rsidRPr="005019A3">
        <w:rPr>
          <w:b/>
          <w:bCs/>
          <w:color w:val="auto"/>
          <w:sz w:val="22"/>
          <w:szCs w:val="22"/>
        </w:rPr>
        <w:t xml:space="preserve">20. </w:t>
      </w:r>
      <w:r w:rsidRPr="005019A3">
        <w:rPr>
          <w:color w:val="auto"/>
          <w:sz w:val="22"/>
          <w:szCs w:val="22"/>
        </w:rPr>
        <w:t xml:space="preserve">A sequence of data is transmitted to a set of </w:t>
      </w:r>
    </w:p>
    <w:p w:rsidR="00DF4611" w:rsidRPr="005019A3" w:rsidRDefault="00DF4611" w:rsidP="00DF4611">
      <w:pPr>
        <w:pStyle w:val="Default"/>
        <w:spacing w:after="106"/>
        <w:rPr>
          <w:color w:val="auto"/>
          <w:sz w:val="22"/>
          <w:szCs w:val="22"/>
        </w:rPr>
      </w:pPr>
      <w:r w:rsidRPr="005019A3">
        <w:rPr>
          <w:color w:val="auto"/>
          <w:sz w:val="22"/>
          <w:szCs w:val="22"/>
        </w:rPr>
        <w:t xml:space="preserve">A. Devices </w:t>
      </w:r>
    </w:p>
    <w:p w:rsidR="00DF4611" w:rsidRPr="005019A3" w:rsidRDefault="00DF4611" w:rsidP="00DF4611">
      <w:pPr>
        <w:pStyle w:val="Default"/>
        <w:spacing w:after="106"/>
        <w:rPr>
          <w:color w:val="auto"/>
          <w:sz w:val="22"/>
          <w:szCs w:val="22"/>
        </w:rPr>
      </w:pPr>
      <w:r w:rsidRPr="005019A3">
        <w:rPr>
          <w:color w:val="auto"/>
          <w:sz w:val="22"/>
          <w:szCs w:val="22"/>
        </w:rPr>
        <w:t xml:space="preserve">B. Resources </w:t>
      </w:r>
    </w:p>
    <w:p w:rsidR="00DF4611" w:rsidRPr="005019A3" w:rsidRDefault="00DF4611" w:rsidP="00DF4611">
      <w:pPr>
        <w:pStyle w:val="Default"/>
        <w:spacing w:after="106"/>
        <w:rPr>
          <w:color w:val="auto"/>
          <w:sz w:val="22"/>
          <w:szCs w:val="22"/>
        </w:rPr>
      </w:pPr>
      <w:r w:rsidRPr="005019A3">
        <w:rPr>
          <w:color w:val="auto"/>
          <w:sz w:val="22"/>
          <w:szCs w:val="22"/>
        </w:rPr>
        <w:t xml:space="preserve">C. Computers </w:t>
      </w:r>
    </w:p>
    <w:p w:rsidR="00DF4611" w:rsidRPr="005019A3" w:rsidRDefault="00DF4611" w:rsidP="00DF4611">
      <w:pPr>
        <w:pStyle w:val="Default"/>
        <w:rPr>
          <w:color w:val="auto"/>
          <w:sz w:val="22"/>
          <w:szCs w:val="22"/>
        </w:rPr>
      </w:pPr>
      <w:r w:rsidRPr="005019A3">
        <w:rPr>
          <w:color w:val="auto"/>
          <w:sz w:val="22"/>
          <w:szCs w:val="22"/>
        </w:rPr>
        <w:t xml:space="preserve">D. Processors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:D</w:t>
      </w:r>
      <w:proofErr w:type="gramEnd"/>
      <w:r w:rsidRPr="005019A3">
        <w:rPr>
          <w:color w:val="auto"/>
          <w:sz w:val="22"/>
          <w:szCs w:val="22"/>
        </w:rPr>
        <w:t xml:space="preserve"> </w:t>
      </w:r>
    </w:p>
    <w:p w:rsidR="00DF4611" w:rsidRPr="005019A3" w:rsidRDefault="00DF4611" w:rsidP="00DF4611">
      <w:pPr>
        <w:pStyle w:val="Default"/>
        <w:rPr>
          <w:b/>
          <w:bCs/>
          <w:color w:val="auto"/>
          <w:sz w:val="22"/>
          <w:szCs w:val="22"/>
        </w:rPr>
      </w:pPr>
    </w:p>
    <w:p w:rsidR="00DF4611" w:rsidRPr="005019A3" w:rsidRDefault="00DF4611" w:rsidP="00DF4611">
      <w:pPr>
        <w:pStyle w:val="Default"/>
        <w:rPr>
          <w:color w:val="auto"/>
          <w:sz w:val="22"/>
          <w:szCs w:val="22"/>
        </w:rPr>
      </w:pPr>
      <w:r w:rsidRPr="005019A3">
        <w:rPr>
          <w:b/>
          <w:bCs/>
          <w:color w:val="auto"/>
          <w:sz w:val="22"/>
          <w:szCs w:val="22"/>
        </w:rPr>
        <w:t xml:space="preserve">21. </w:t>
      </w:r>
      <w:r w:rsidRPr="005019A3">
        <w:rPr>
          <w:color w:val="auto"/>
          <w:sz w:val="22"/>
          <w:szCs w:val="22"/>
        </w:rPr>
        <w:t xml:space="preserve">A set of processors simultaneously execute different instructions on different </w:t>
      </w:r>
    </w:p>
    <w:p w:rsidR="00DF4611" w:rsidRPr="005019A3" w:rsidRDefault="00DF4611" w:rsidP="00DF4611">
      <w:pPr>
        <w:pStyle w:val="Default"/>
        <w:spacing w:after="106"/>
        <w:rPr>
          <w:color w:val="auto"/>
          <w:sz w:val="22"/>
          <w:szCs w:val="22"/>
        </w:rPr>
      </w:pPr>
      <w:r w:rsidRPr="005019A3">
        <w:rPr>
          <w:color w:val="auto"/>
          <w:sz w:val="22"/>
          <w:szCs w:val="22"/>
        </w:rPr>
        <w:t xml:space="preserve">A. Buffers </w:t>
      </w:r>
    </w:p>
    <w:p w:rsidR="00DF4611" w:rsidRPr="005019A3" w:rsidRDefault="00DF4611" w:rsidP="00DF4611">
      <w:pPr>
        <w:pStyle w:val="Default"/>
        <w:spacing w:after="106"/>
        <w:rPr>
          <w:color w:val="auto"/>
          <w:sz w:val="22"/>
          <w:szCs w:val="22"/>
        </w:rPr>
      </w:pPr>
      <w:r w:rsidRPr="005019A3">
        <w:rPr>
          <w:color w:val="auto"/>
          <w:sz w:val="22"/>
          <w:szCs w:val="22"/>
        </w:rPr>
        <w:t xml:space="preserve">B. Data Set </w:t>
      </w:r>
    </w:p>
    <w:p w:rsidR="00DF4611" w:rsidRPr="005019A3" w:rsidRDefault="00DF4611" w:rsidP="00DF4611">
      <w:pPr>
        <w:pStyle w:val="Default"/>
        <w:rPr>
          <w:color w:val="auto"/>
          <w:sz w:val="22"/>
          <w:szCs w:val="22"/>
        </w:rPr>
      </w:pPr>
      <w:r w:rsidRPr="005019A3">
        <w:rPr>
          <w:color w:val="auto"/>
          <w:sz w:val="22"/>
          <w:szCs w:val="22"/>
        </w:rPr>
        <w:t xml:space="preserve">C. Buses </w:t>
      </w:r>
    </w:p>
    <w:p w:rsidR="00DF4611" w:rsidRPr="005019A3" w:rsidRDefault="00DF4611" w:rsidP="00DF4611">
      <w:pPr>
        <w:pStyle w:val="Default"/>
        <w:rPr>
          <w:color w:val="auto"/>
          <w:sz w:val="22"/>
          <w:szCs w:val="22"/>
        </w:rPr>
      </w:pPr>
    </w:p>
    <w:p w:rsidR="00DF4611" w:rsidRPr="005019A3" w:rsidRDefault="00DF4611" w:rsidP="00DF4611">
      <w:pPr>
        <w:pStyle w:val="Default"/>
        <w:pageBreakBefore/>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D. Registers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:B</w:t>
      </w:r>
      <w:proofErr w:type="gramEnd"/>
      <w:r w:rsidRPr="005019A3">
        <w:rPr>
          <w:color w:val="auto"/>
          <w:sz w:val="22"/>
          <w:szCs w:val="22"/>
        </w:rPr>
        <w:t xml:space="preserve"> </w:t>
      </w:r>
    </w:p>
    <w:p w:rsidR="00DF4611" w:rsidRPr="005019A3" w:rsidRDefault="00DF4611" w:rsidP="00DF4611">
      <w:pPr>
        <w:pStyle w:val="Default"/>
        <w:rPr>
          <w:b/>
          <w:bCs/>
          <w:color w:val="auto"/>
          <w:sz w:val="22"/>
          <w:szCs w:val="22"/>
        </w:rPr>
      </w:pPr>
    </w:p>
    <w:p w:rsidR="00DF4611" w:rsidRPr="005019A3" w:rsidRDefault="00DF4611" w:rsidP="00DF4611">
      <w:pPr>
        <w:pStyle w:val="Default"/>
        <w:rPr>
          <w:color w:val="auto"/>
          <w:sz w:val="22"/>
          <w:szCs w:val="22"/>
        </w:rPr>
      </w:pPr>
      <w:r w:rsidRPr="005019A3">
        <w:rPr>
          <w:b/>
          <w:bCs/>
          <w:color w:val="auto"/>
          <w:sz w:val="22"/>
          <w:szCs w:val="22"/>
        </w:rPr>
        <w:t xml:space="preserve">22. </w:t>
      </w:r>
      <w:r w:rsidRPr="005019A3">
        <w:rPr>
          <w:color w:val="auto"/>
          <w:sz w:val="22"/>
          <w:szCs w:val="22"/>
        </w:rPr>
        <w:t xml:space="preserve">A new process is created in Linux by copying the </w:t>
      </w:r>
    </w:p>
    <w:p w:rsidR="00DF4611" w:rsidRPr="005019A3" w:rsidRDefault="00DF4611" w:rsidP="00DF4611">
      <w:pPr>
        <w:pStyle w:val="Default"/>
        <w:spacing w:after="106"/>
        <w:rPr>
          <w:color w:val="auto"/>
          <w:sz w:val="22"/>
          <w:szCs w:val="22"/>
        </w:rPr>
      </w:pPr>
      <w:r w:rsidRPr="005019A3">
        <w:rPr>
          <w:color w:val="auto"/>
          <w:sz w:val="22"/>
          <w:szCs w:val="22"/>
        </w:rPr>
        <w:t xml:space="preserve">A. Address </w:t>
      </w:r>
    </w:p>
    <w:p w:rsidR="00DF4611" w:rsidRPr="005019A3" w:rsidRDefault="00DF4611" w:rsidP="00DF4611">
      <w:pPr>
        <w:pStyle w:val="Default"/>
        <w:spacing w:after="106"/>
        <w:rPr>
          <w:color w:val="auto"/>
          <w:sz w:val="22"/>
          <w:szCs w:val="22"/>
        </w:rPr>
      </w:pPr>
      <w:r w:rsidRPr="005019A3">
        <w:rPr>
          <w:color w:val="auto"/>
          <w:sz w:val="22"/>
          <w:szCs w:val="22"/>
        </w:rPr>
        <w:t xml:space="preserve">B. ID </w:t>
      </w:r>
    </w:p>
    <w:p w:rsidR="00DF4611" w:rsidRPr="005019A3" w:rsidRDefault="00DF4611" w:rsidP="00DF4611">
      <w:pPr>
        <w:pStyle w:val="Default"/>
        <w:spacing w:after="106"/>
        <w:rPr>
          <w:color w:val="auto"/>
          <w:sz w:val="22"/>
          <w:szCs w:val="22"/>
        </w:rPr>
      </w:pPr>
      <w:r w:rsidRPr="005019A3">
        <w:rPr>
          <w:color w:val="auto"/>
          <w:sz w:val="22"/>
          <w:szCs w:val="22"/>
        </w:rPr>
        <w:t xml:space="preserve">C. Object </w:t>
      </w:r>
    </w:p>
    <w:p w:rsidR="00DF4611" w:rsidRPr="005019A3" w:rsidRDefault="00DF4611" w:rsidP="00DF4611">
      <w:pPr>
        <w:pStyle w:val="Default"/>
        <w:rPr>
          <w:color w:val="auto"/>
          <w:sz w:val="22"/>
          <w:szCs w:val="22"/>
        </w:rPr>
      </w:pPr>
      <w:r w:rsidRPr="005019A3">
        <w:rPr>
          <w:color w:val="auto"/>
          <w:sz w:val="22"/>
          <w:szCs w:val="22"/>
        </w:rPr>
        <w:t xml:space="preserve">D. Attributes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:D</w:t>
      </w:r>
      <w:proofErr w:type="gramEnd"/>
      <w:r w:rsidRPr="005019A3">
        <w:rPr>
          <w:color w:val="auto"/>
          <w:sz w:val="22"/>
          <w:szCs w:val="22"/>
        </w:rPr>
        <w:t xml:space="preserve"> </w:t>
      </w:r>
    </w:p>
    <w:p w:rsidR="00DF4611" w:rsidRPr="005019A3" w:rsidRDefault="00DF4611" w:rsidP="00DF4611">
      <w:pPr>
        <w:pStyle w:val="Default"/>
        <w:rPr>
          <w:b/>
          <w:bCs/>
          <w:color w:val="auto"/>
          <w:sz w:val="22"/>
          <w:szCs w:val="22"/>
        </w:rPr>
      </w:pPr>
    </w:p>
    <w:p w:rsidR="00DF4611" w:rsidRPr="005019A3" w:rsidRDefault="00DF4611" w:rsidP="00DF4611">
      <w:pPr>
        <w:pStyle w:val="Default"/>
        <w:rPr>
          <w:color w:val="auto"/>
          <w:sz w:val="22"/>
          <w:szCs w:val="22"/>
        </w:rPr>
      </w:pPr>
      <w:r w:rsidRPr="005019A3">
        <w:rPr>
          <w:b/>
          <w:bCs/>
          <w:color w:val="auto"/>
          <w:sz w:val="22"/>
          <w:szCs w:val="22"/>
        </w:rPr>
        <w:t xml:space="preserve">23. </w:t>
      </w:r>
      <w:r w:rsidRPr="005019A3">
        <w:rPr>
          <w:color w:val="auto"/>
          <w:sz w:val="22"/>
          <w:szCs w:val="22"/>
        </w:rPr>
        <w:t xml:space="preserve">Multithreading refers to ability of an operating system to support multiple </w:t>
      </w:r>
    </w:p>
    <w:p w:rsidR="00DF4611" w:rsidRPr="005019A3" w:rsidRDefault="00DF4611" w:rsidP="00DF4611">
      <w:pPr>
        <w:pStyle w:val="Default"/>
        <w:spacing w:after="106"/>
        <w:rPr>
          <w:color w:val="auto"/>
          <w:sz w:val="22"/>
          <w:szCs w:val="22"/>
        </w:rPr>
      </w:pPr>
      <w:r w:rsidRPr="005019A3">
        <w:rPr>
          <w:color w:val="auto"/>
          <w:sz w:val="22"/>
          <w:szCs w:val="22"/>
        </w:rPr>
        <w:t xml:space="preserve">A. Execution </w:t>
      </w:r>
    </w:p>
    <w:p w:rsidR="00DF4611" w:rsidRPr="005019A3" w:rsidRDefault="00DF4611" w:rsidP="00DF4611">
      <w:pPr>
        <w:pStyle w:val="Default"/>
        <w:spacing w:after="106"/>
        <w:rPr>
          <w:color w:val="auto"/>
          <w:sz w:val="22"/>
          <w:szCs w:val="22"/>
        </w:rPr>
      </w:pPr>
      <w:r w:rsidRPr="005019A3">
        <w:rPr>
          <w:color w:val="auto"/>
          <w:sz w:val="22"/>
          <w:szCs w:val="22"/>
        </w:rPr>
        <w:t xml:space="preserve">B. Updating </w:t>
      </w:r>
    </w:p>
    <w:p w:rsidR="00DF4611" w:rsidRPr="005019A3" w:rsidRDefault="00DF4611" w:rsidP="00DF4611">
      <w:pPr>
        <w:pStyle w:val="Default"/>
        <w:spacing w:after="106"/>
        <w:rPr>
          <w:color w:val="auto"/>
          <w:sz w:val="22"/>
          <w:szCs w:val="22"/>
        </w:rPr>
      </w:pPr>
      <w:r w:rsidRPr="005019A3">
        <w:rPr>
          <w:color w:val="auto"/>
          <w:sz w:val="22"/>
          <w:szCs w:val="22"/>
        </w:rPr>
        <w:t xml:space="preserve">C. Completion </w:t>
      </w:r>
    </w:p>
    <w:p w:rsidR="00DF4611" w:rsidRPr="005019A3" w:rsidRDefault="00DF4611" w:rsidP="00DF4611">
      <w:pPr>
        <w:pStyle w:val="Default"/>
        <w:rPr>
          <w:color w:val="auto"/>
          <w:sz w:val="22"/>
          <w:szCs w:val="22"/>
        </w:rPr>
      </w:pPr>
      <w:r w:rsidRPr="005019A3">
        <w:rPr>
          <w:color w:val="auto"/>
          <w:sz w:val="22"/>
          <w:szCs w:val="22"/>
        </w:rPr>
        <w:t xml:space="preserve">D. None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:A</w:t>
      </w:r>
      <w:proofErr w:type="gramEnd"/>
      <w:r w:rsidRPr="005019A3">
        <w:rPr>
          <w:color w:val="auto"/>
          <w:sz w:val="22"/>
          <w:szCs w:val="22"/>
        </w:rPr>
        <w:t xml:space="preserve"> </w:t>
      </w:r>
    </w:p>
    <w:p w:rsidR="00C96030" w:rsidRPr="005019A3" w:rsidRDefault="00C96030" w:rsidP="00DF4611">
      <w:pPr>
        <w:pStyle w:val="Default"/>
        <w:rPr>
          <w:b/>
          <w:bCs/>
          <w:color w:val="auto"/>
          <w:sz w:val="22"/>
          <w:szCs w:val="22"/>
        </w:rPr>
      </w:pPr>
    </w:p>
    <w:p w:rsidR="00DF4611" w:rsidRPr="005019A3" w:rsidRDefault="00C96030" w:rsidP="00DF4611">
      <w:pPr>
        <w:pStyle w:val="Default"/>
        <w:rPr>
          <w:color w:val="auto"/>
          <w:sz w:val="22"/>
          <w:szCs w:val="22"/>
        </w:rPr>
      </w:pPr>
      <w:r w:rsidRPr="005019A3">
        <w:rPr>
          <w:b/>
          <w:bCs/>
          <w:color w:val="auto"/>
          <w:sz w:val="22"/>
          <w:szCs w:val="22"/>
        </w:rPr>
        <w:t>24</w:t>
      </w:r>
      <w:r w:rsidR="00DF4611" w:rsidRPr="005019A3">
        <w:rPr>
          <w:b/>
          <w:bCs/>
          <w:color w:val="auto"/>
          <w:sz w:val="22"/>
          <w:szCs w:val="22"/>
        </w:rPr>
        <w:t xml:space="preserve">. </w:t>
      </w:r>
      <w:r w:rsidR="00DF4611" w:rsidRPr="005019A3">
        <w:rPr>
          <w:color w:val="auto"/>
          <w:sz w:val="22"/>
          <w:szCs w:val="22"/>
        </w:rPr>
        <w:t xml:space="preserve">A microkernel architecture works well in context of an </w:t>
      </w:r>
    </w:p>
    <w:p w:rsidR="00DF4611" w:rsidRPr="005019A3" w:rsidRDefault="00DF4611" w:rsidP="00DF4611">
      <w:pPr>
        <w:pStyle w:val="Default"/>
        <w:spacing w:after="106"/>
        <w:rPr>
          <w:color w:val="auto"/>
          <w:sz w:val="22"/>
          <w:szCs w:val="22"/>
        </w:rPr>
      </w:pPr>
      <w:r w:rsidRPr="005019A3">
        <w:rPr>
          <w:color w:val="auto"/>
          <w:sz w:val="22"/>
          <w:szCs w:val="22"/>
        </w:rPr>
        <w:t xml:space="preserve">A. Object Oriented Operating System </w:t>
      </w:r>
    </w:p>
    <w:p w:rsidR="00DF4611" w:rsidRPr="005019A3" w:rsidRDefault="00DF4611" w:rsidP="00DF4611">
      <w:pPr>
        <w:pStyle w:val="Default"/>
        <w:spacing w:after="106"/>
        <w:rPr>
          <w:color w:val="auto"/>
          <w:sz w:val="22"/>
          <w:szCs w:val="22"/>
        </w:rPr>
      </w:pPr>
      <w:r w:rsidRPr="005019A3">
        <w:rPr>
          <w:color w:val="auto"/>
          <w:sz w:val="22"/>
          <w:szCs w:val="22"/>
        </w:rPr>
        <w:t xml:space="preserve">B. Internal device </w:t>
      </w:r>
    </w:p>
    <w:p w:rsidR="00DF4611" w:rsidRPr="005019A3" w:rsidRDefault="00DF4611" w:rsidP="00DF4611">
      <w:pPr>
        <w:pStyle w:val="Default"/>
        <w:spacing w:after="106"/>
        <w:rPr>
          <w:color w:val="auto"/>
          <w:sz w:val="22"/>
          <w:szCs w:val="22"/>
        </w:rPr>
      </w:pPr>
      <w:r w:rsidRPr="005019A3">
        <w:rPr>
          <w:color w:val="auto"/>
          <w:sz w:val="22"/>
          <w:szCs w:val="22"/>
        </w:rPr>
        <w:t xml:space="preserve">C. Interface </w:t>
      </w:r>
    </w:p>
    <w:p w:rsidR="00DF4611" w:rsidRPr="005019A3" w:rsidRDefault="00DF4611" w:rsidP="00DF4611">
      <w:pPr>
        <w:pStyle w:val="Default"/>
        <w:rPr>
          <w:color w:val="auto"/>
          <w:sz w:val="22"/>
          <w:szCs w:val="22"/>
        </w:rPr>
      </w:pPr>
      <w:r w:rsidRPr="005019A3">
        <w:rPr>
          <w:color w:val="auto"/>
          <w:sz w:val="22"/>
          <w:szCs w:val="22"/>
        </w:rPr>
        <w:t xml:space="preserve">D. Attractive Feature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:A</w:t>
      </w:r>
      <w:proofErr w:type="gramEnd"/>
      <w:r w:rsidRPr="005019A3">
        <w:rPr>
          <w:color w:val="auto"/>
          <w:sz w:val="22"/>
          <w:szCs w:val="22"/>
        </w:rPr>
        <w:t xml:space="preserve"> </w:t>
      </w:r>
    </w:p>
    <w:p w:rsidR="00C96030" w:rsidRPr="005019A3" w:rsidRDefault="00C96030" w:rsidP="00DF4611">
      <w:pPr>
        <w:pStyle w:val="Default"/>
        <w:rPr>
          <w:b/>
          <w:bCs/>
          <w:color w:val="auto"/>
          <w:sz w:val="22"/>
          <w:szCs w:val="22"/>
        </w:rPr>
      </w:pPr>
    </w:p>
    <w:p w:rsidR="00DF4611" w:rsidRPr="005019A3" w:rsidRDefault="00C96030" w:rsidP="00DF4611">
      <w:pPr>
        <w:pStyle w:val="Default"/>
        <w:rPr>
          <w:color w:val="auto"/>
          <w:sz w:val="22"/>
          <w:szCs w:val="22"/>
        </w:rPr>
      </w:pPr>
      <w:r w:rsidRPr="005019A3">
        <w:rPr>
          <w:b/>
          <w:bCs/>
          <w:color w:val="auto"/>
          <w:sz w:val="22"/>
          <w:szCs w:val="22"/>
        </w:rPr>
        <w:t>25</w:t>
      </w:r>
      <w:r w:rsidR="00DF4611" w:rsidRPr="005019A3">
        <w:rPr>
          <w:b/>
          <w:bCs/>
          <w:color w:val="auto"/>
          <w:sz w:val="22"/>
          <w:szCs w:val="22"/>
        </w:rPr>
        <w:t xml:space="preserve">. </w:t>
      </w:r>
      <w:r w:rsidR="00DF4611" w:rsidRPr="005019A3">
        <w:rPr>
          <w:color w:val="auto"/>
          <w:sz w:val="22"/>
          <w:szCs w:val="22"/>
        </w:rPr>
        <w:t xml:space="preserve">When a new process is created in Win32 new process inherits many of its </w:t>
      </w:r>
    </w:p>
    <w:p w:rsidR="00DF4611" w:rsidRPr="005019A3" w:rsidRDefault="00DF4611" w:rsidP="00DF4611">
      <w:pPr>
        <w:pStyle w:val="Default"/>
        <w:spacing w:after="106"/>
        <w:rPr>
          <w:color w:val="auto"/>
          <w:sz w:val="22"/>
          <w:szCs w:val="22"/>
        </w:rPr>
      </w:pPr>
      <w:r w:rsidRPr="005019A3">
        <w:rPr>
          <w:color w:val="auto"/>
          <w:sz w:val="22"/>
          <w:szCs w:val="22"/>
        </w:rPr>
        <w:t xml:space="preserve">A. Classes </w:t>
      </w:r>
    </w:p>
    <w:p w:rsidR="00DF4611" w:rsidRPr="005019A3" w:rsidRDefault="00DF4611" w:rsidP="00DF4611">
      <w:pPr>
        <w:pStyle w:val="Default"/>
        <w:spacing w:after="106"/>
        <w:rPr>
          <w:color w:val="auto"/>
          <w:sz w:val="22"/>
          <w:szCs w:val="22"/>
        </w:rPr>
      </w:pPr>
      <w:r w:rsidRPr="005019A3">
        <w:rPr>
          <w:color w:val="auto"/>
          <w:sz w:val="22"/>
          <w:szCs w:val="22"/>
        </w:rPr>
        <w:t xml:space="preserve">B. Objects </w:t>
      </w:r>
    </w:p>
    <w:p w:rsidR="00DF4611" w:rsidRPr="005019A3" w:rsidRDefault="00DF4611" w:rsidP="00DF4611">
      <w:pPr>
        <w:pStyle w:val="Default"/>
        <w:spacing w:after="106"/>
        <w:rPr>
          <w:color w:val="auto"/>
          <w:sz w:val="22"/>
          <w:szCs w:val="22"/>
        </w:rPr>
      </w:pPr>
      <w:r w:rsidRPr="005019A3">
        <w:rPr>
          <w:color w:val="auto"/>
          <w:sz w:val="22"/>
          <w:szCs w:val="22"/>
        </w:rPr>
        <w:t xml:space="preserve">C. Parent Attributes </w:t>
      </w:r>
    </w:p>
    <w:p w:rsidR="00DF4611" w:rsidRPr="005019A3" w:rsidRDefault="00DF4611" w:rsidP="00DF4611">
      <w:pPr>
        <w:pStyle w:val="Default"/>
        <w:rPr>
          <w:color w:val="auto"/>
          <w:sz w:val="22"/>
          <w:szCs w:val="22"/>
        </w:rPr>
      </w:pPr>
      <w:r w:rsidRPr="005019A3">
        <w:rPr>
          <w:color w:val="auto"/>
          <w:sz w:val="22"/>
          <w:szCs w:val="22"/>
        </w:rPr>
        <w:t xml:space="preserve">D. Functions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:C</w:t>
      </w:r>
      <w:proofErr w:type="gramEnd"/>
      <w:r w:rsidRPr="005019A3">
        <w:rPr>
          <w:color w:val="auto"/>
          <w:sz w:val="22"/>
          <w:szCs w:val="22"/>
        </w:rPr>
        <w:t xml:space="preserve"> </w:t>
      </w:r>
    </w:p>
    <w:p w:rsidR="00C96030" w:rsidRPr="005019A3" w:rsidRDefault="00C96030" w:rsidP="00DF4611">
      <w:pPr>
        <w:pStyle w:val="Default"/>
        <w:rPr>
          <w:b/>
          <w:bCs/>
          <w:color w:val="auto"/>
          <w:sz w:val="22"/>
          <w:szCs w:val="22"/>
        </w:rPr>
      </w:pPr>
    </w:p>
    <w:p w:rsidR="00DF4611" w:rsidRPr="005019A3" w:rsidRDefault="00C96030" w:rsidP="00DF4611">
      <w:pPr>
        <w:pStyle w:val="Default"/>
        <w:rPr>
          <w:color w:val="auto"/>
          <w:sz w:val="22"/>
          <w:szCs w:val="22"/>
        </w:rPr>
      </w:pPr>
      <w:r w:rsidRPr="005019A3">
        <w:rPr>
          <w:b/>
          <w:bCs/>
          <w:color w:val="auto"/>
          <w:sz w:val="22"/>
          <w:szCs w:val="22"/>
        </w:rPr>
        <w:t>26</w:t>
      </w:r>
      <w:r w:rsidR="00DF4611" w:rsidRPr="005019A3">
        <w:rPr>
          <w:b/>
          <w:bCs/>
          <w:color w:val="auto"/>
          <w:sz w:val="22"/>
          <w:szCs w:val="22"/>
        </w:rPr>
        <w:t xml:space="preserve">. </w:t>
      </w:r>
      <w:r w:rsidR="00DF4611" w:rsidRPr="005019A3">
        <w:rPr>
          <w:color w:val="auto"/>
          <w:sz w:val="22"/>
          <w:szCs w:val="22"/>
        </w:rPr>
        <w:t xml:space="preserve">A single processor executes a single instruction stream to operate on data stored in a single </w:t>
      </w:r>
    </w:p>
    <w:p w:rsidR="00DF4611" w:rsidRPr="005019A3" w:rsidRDefault="00DF4611" w:rsidP="00DF4611">
      <w:pPr>
        <w:pStyle w:val="Default"/>
        <w:rPr>
          <w:color w:val="auto"/>
          <w:sz w:val="22"/>
          <w:szCs w:val="22"/>
        </w:rPr>
      </w:pPr>
      <w:r w:rsidRPr="005019A3">
        <w:rPr>
          <w:color w:val="auto"/>
          <w:sz w:val="22"/>
          <w:szCs w:val="22"/>
        </w:rPr>
        <w:t xml:space="preserve">A. Computer </w:t>
      </w:r>
    </w:p>
    <w:p w:rsidR="00DF4611" w:rsidRPr="005019A3" w:rsidRDefault="00DF4611" w:rsidP="00DF4611">
      <w:pPr>
        <w:pStyle w:val="Default"/>
        <w:rPr>
          <w:color w:val="auto"/>
          <w:sz w:val="22"/>
          <w:szCs w:val="22"/>
        </w:rPr>
      </w:pPr>
    </w:p>
    <w:p w:rsidR="00DF4611" w:rsidRPr="005019A3" w:rsidRDefault="00DF4611" w:rsidP="00DF4611">
      <w:pPr>
        <w:pStyle w:val="Default"/>
        <w:pageBreakBefore/>
        <w:rPr>
          <w:color w:val="auto"/>
          <w:sz w:val="22"/>
          <w:szCs w:val="22"/>
        </w:rPr>
      </w:pPr>
    </w:p>
    <w:p w:rsidR="00DF4611" w:rsidRPr="005019A3" w:rsidRDefault="00DF4611" w:rsidP="00DF4611">
      <w:pPr>
        <w:pStyle w:val="Default"/>
        <w:spacing w:after="106"/>
        <w:rPr>
          <w:color w:val="auto"/>
          <w:sz w:val="22"/>
          <w:szCs w:val="22"/>
        </w:rPr>
      </w:pPr>
      <w:r w:rsidRPr="005019A3">
        <w:rPr>
          <w:color w:val="auto"/>
          <w:sz w:val="22"/>
          <w:szCs w:val="22"/>
        </w:rPr>
        <w:t xml:space="preserve">B. System </w:t>
      </w:r>
    </w:p>
    <w:p w:rsidR="00DF4611" w:rsidRPr="005019A3" w:rsidRDefault="00DF4611" w:rsidP="00DF4611">
      <w:pPr>
        <w:pStyle w:val="Default"/>
        <w:spacing w:after="106"/>
        <w:rPr>
          <w:color w:val="auto"/>
          <w:sz w:val="22"/>
          <w:szCs w:val="22"/>
        </w:rPr>
      </w:pPr>
      <w:r w:rsidRPr="005019A3">
        <w:rPr>
          <w:color w:val="auto"/>
          <w:sz w:val="22"/>
          <w:szCs w:val="22"/>
        </w:rPr>
        <w:t xml:space="preserve">C. Memory </w:t>
      </w:r>
    </w:p>
    <w:p w:rsidR="00DF4611" w:rsidRPr="005019A3" w:rsidRDefault="00DF4611" w:rsidP="00DF4611">
      <w:pPr>
        <w:pStyle w:val="Default"/>
        <w:rPr>
          <w:color w:val="auto"/>
          <w:sz w:val="22"/>
          <w:szCs w:val="22"/>
        </w:rPr>
      </w:pPr>
      <w:r w:rsidRPr="005019A3">
        <w:rPr>
          <w:color w:val="auto"/>
          <w:sz w:val="22"/>
          <w:szCs w:val="22"/>
        </w:rPr>
        <w:t xml:space="preserve">D. Device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ANSWER</w:t>
      </w:r>
      <w:proofErr w:type="gramStart"/>
      <w:r w:rsidRPr="005019A3">
        <w:rPr>
          <w:color w:val="auto"/>
          <w:sz w:val="22"/>
          <w:szCs w:val="22"/>
        </w:rPr>
        <w:t>:C</w:t>
      </w:r>
      <w:proofErr w:type="gramEnd"/>
      <w:r w:rsidRPr="005019A3">
        <w:rPr>
          <w:color w:val="auto"/>
          <w:sz w:val="22"/>
          <w:szCs w:val="22"/>
        </w:rPr>
        <w:t xml:space="preserve"> </w:t>
      </w:r>
    </w:p>
    <w:p w:rsidR="00C96030" w:rsidRPr="005019A3" w:rsidRDefault="00C96030" w:rsidP="00DF4611">
      <w:pPr>
        <w:pStyle w:val="Default"/>
        <w:rPr>
          <w:b/>
          <w:bCs/>
          <w:color w:val="auto"/>
          <w:sz w:val="22"/>
          <w:szCs w:val="22"/>
        </w:rPr>
      </w:pPr>
    </w:p>
    <w:p w:rsidR="00DF4611" w:rsidRPr="005019A3" w:rsidRDefault="00C96030" w:rsidP="00DF4611">
      <w:pPr>
        <w:pStyle w:val="Default"/>
        <w:rPr>
          <w:color w:val="auto"/>
          <w:sz w:val="22"/>
          <w:szCs w:val="22"/>
        </w:rPr>
      </w:pPr>
      <w:r w:rsidRPr="005019A3">
        <w:rPr>
          <w:b/>
          <w:bCs/>
          <w:color w:val="auto"/>
          <w:sz w:val="22"/>
          <w:szCs w:val="22"/>
        </w:rPr>
        <w:t>27</w:t>
      </w:r>
      <w:r w:rsidR="00DF4611" w:rsidRPr="005019A3">
        <w:rPr>
          <w:b/>
          <w:bCs/>
          <w:color w:val="auto"/>
          <w:sz w:val="22"/>
          <w:szCs w:val="22"/>
        </w:rPr>
        <w:t xml:space="preserve">. </w:t>
      </w:r>
      <w:r w:rsidR="00DF4611" w:rsidRPr="005019A3">
        <w:rPr>
          <w:color w:val="auto"/>
          <w:sz w:val="22"/>
          <w:szCs w:val="22"/>
        </w:rPr>
        <w:t xml:space="preserve">Each windows process is represented by an </w:t>
      </w:r>
    </w:p>
    <w:p w:rsidR="00DF4611" w:rsidRPr="005019A3" w:rsidRDefault="00DF4611" w:rsidP="00DF4611">
      <w:pPr>
        <w:pStyle w:val="Default"/>
        <w:spacing w:after="106"/>
        <w:rPr>
          <w:color w:val="auto"/>
          <w:sz w:val="22"/>
          <w:szCs w:val="22"/>
        </w:rPr>
      </w:pPr>
      <w:r w:rsidRPr="005019A3">
        <w:rPr>
          <w:color w:val="auto"/>
          <w:sz w:val="22"/>
          <w:szCs w:val="22"/>
        </w:rPr>
        <w:t xml:space="preserve">A. I/O Devices </w:t>
      </w:r>
    </w:p>
    <w:p w:rsidR="00DF4611" w:rsidRPr="005019A3" w:rsidRDefault="00DF4611" w:rsidP="00DF4611">
      <w:pPr>
        <w:pStyle w:val="Default"/>
        <w:spacing w:after="106"/>
        <w:rPr>
          <w:color w:val="auto"/>
          <w:sz w:val="22"/>
          <w:szCs w:val="22"/>
        </w:rPr>
      </w:pPr>
      <w:r w:rsidRPr="005019A3">
        <w:rPr>
          <w:color w:val="auto"/>
          <w:sz w:val="22"/>
          <w:szCs w:val="22"/>
        </w:rPr>
        <w:t xml:space="preserve">B. Interface </w:t>
      </w:r>
    </w:p>
    <w:p w:rsidR="00DF4611" w:rsidRPr="005019A3" w:rsidRDefault="00DF4611" w:rsidP="00DF4611">
      <w:pPr>
        <w:pStyle w:val="Default"/>
        <w:spacing w:after="106"/>
        <w:rPr>
          <w:color w:val="auto"/>
          <w:sz w:val="22"/>
          <w:szCs w:val="22"/>
        </w:rPr>
      </w:pPr>
      <w:r w:rsidRPr="005019A3">
        <w:rPr>
          <w:color w:val="auto"/>
          <w:sz w:val="22"/>
          <w:szCs w:val="22"/>
        </w:rPr>
        <w:t xml:space="preserve">C. Object </w:t>
      </w:r>
    </w:p>
    <w:p w:rsidR="00DF4611" w:rsidRPr="005019A3" w:rsidRDefault="00DF4611" w:rsidP="00DF4611">
      <w:pPr>
        <w:pStyle w:val="Default"/>
        <w:rPr>
          <w:color w:val="auto"/>
          <w:sz w:val="22"/>
          <w:szCs w:val="22"/>
        </w:rPr>
      </w:pPr>
      <w:r w:rsidRPr="005019A3">
        <w:rPr>
          <w:color w:val="auto"/>
          <w:sz w:val="22"/>
          <w:szCs w:val="22"/>
        </w:rPr>
        <w:t xml:space="preserve">D. Information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:C</w:t>
      </w:r>
      <w:proofErr w:type="gramEnd"/>
      <w:r w:rsidRPr="005019A3">
        <w:rPr>
          <w:color w:val="auto"/>
          <w:sz w:val="22"/>
          <w:szCs w:val="22"/>
        </w:rPr>
        <w:t xml:space="preserve"> </w:t>
      </w:r>
    </w:p>
    <w:p w:rsidR="00C96030" w:rsidRPr="005019A3" w:rsidRDefault="00C96030" w:rsidP="00DF4611">
      <w:pPr>
        <w:pStyle w:val="Default"/>
        <w:rPr>
          <w:b/>
          <w:bCs/>
          <w:color w:val="auto"/>
          <w:sz w:val="22"/>
          <w:szCs w:val="22"/>
        </w:rPr>
      </w:pPr>
    </w:p>
    <w:p w:rsidR="00DF4611" w:rsidRPr="005019A3" w:rsidRDefault="00C96030" w:rsidP="00DF4611">
      <w:pPr>
        <w:pStyle w:val="Default"/>
        <w:rPr>
          <w:color w:val="auto"/>
          <w:sz w:val="22"/>
          <w:szCs w:val="22"/>
        </w:rPr>
      </w:pPr>
      <w:r w:rsidRPr="005019A3">
        <w:rPr>
          <w:b/>
          <w:bCs/>
          <w:color w:val="auto"/>
          <w:sz w:val="22"/>
          <w:szCs w:val="22"/>
        </w:rPr>
        <w:t>28</w:t>
      </w:r>
      <w:r w:rsidR="00DF4611" w:rsidRPr="005019A3">
        <w:rPr>
          <w:b/>
          <w:bCs/>
          <w:color w:val="auto"/>
          <w:sz w:val="22"/>
          <w:szCs w:val="22"/>
        </w:rPr>
        <w:t xml:space="preserve">. </w:t>
      </w:r>
      <w:r w:rsidR="00DF4611" w:rsidRPr="005019A3">
        <w:rPr>
          <w:color w:val="auto"/>
          <w:sz w:val="22"/>
          <w:szCs w:val="22"/>
        </w:rPr>
        <w:t xml:space="preserve">With Microkernel architecture it is possible to handle hardware interrupts as </w:t>
      </w:r>
    </w:p>
    <w:p w:rsidR="00DF4611" w:rsidRPr="005019A3" w:rsidRDefault="00DF4611" w:rsidP="00DF4611">
      <w:pPr>
        <w:pStyle w:val="Default"/>
        <w:spacing w:after="106"/>
        <w:rPr>
          <w:color w:val="auto"/>
          <w:sz w:val="22"/>
          <w:szCs w:val="22"/>
        </w:rPr>
      </w:pPr>
      <w:r w:rsidRPr="005019A3">
        <w:rPr>
          <w:color w:val="auto"/>
          <w:sz w:val="22"/>
          <w:szCs w:val="22"/>
        </w:rPr>
        <w:t xml:space="preserve">A. Application </w:t>
      </w:r>
    </w:p>
    <w:p w:rsidR="00DF4611" w:rsidRPr="005019A3" w:rsidRDefault="00DF4611" w:rsidP="00DF4611">
      <w:pPr>
        <w:pStyle w:val="Default"/>
        <w:spacing w:after="106"/>
        <w:rPr>
          <w:color w:val="auto"/>
          <w:sz w:val="22"/>
          <w:szCs w:val="22"/>
        </w:rPr>
      </w:pPr>
      <w:r w:rsidRPr="005019A3">
        <w:rPr>
          <w:color w:val="auto"/>
          <w:sz w:val="22"/>
          <w:szCs w:val="22"/>
        </w:rPr>
        <w:t xml:space="preserve">B. Information </w:t>
      </w:r>
    </w:p>
    <w:p w:rsidR="00DF4611" w:rsidRPr="005019A3" w:rsidRDefault="00DF4611" w:rsidP="00DF4611">
      <w:pPr>
        <w:pStyle w:val="Default"/>
        <w:spacing w:after="106"/>
        <w:rPr>
          <w:color w:val="auto"/>
          <w:sz w:val="22"/>
          <w:szCs w:val="22"/>
        </w:rPr>
      </w:pPr>
      <w:r w:rsidRPr="005019A3">
        <w:rPr>
          <w:color w:val="auto"/>
          <w:sz w:val="22"/>
          <w:szCs w:val="22"/>
        </w:rPr>
        <w:t xml:space="preserve">C. Data </w:t>
      </w:r>
    </w:p>
    <w:p w:rsidR="00DF4611" w:rsidRPr="005019A3" w:rsidRDefault="00DF4611" w:rsidP="00DF4611">
      <w:pPr>
        <w:pStyle w:val="Default"/>
        <w:rPr>
          <w:color w:val="auto"/>
          <w:sz w:val="22"/>
          <w:szCs w:val="22"/>
        </w:rPr>
      </w:pPr>
      <w:r w:rsidRPr="005019A3">
        <w:rPr>
          <w:color w:val="auto"/>
          <w:sz w:val="22"/>
          <w:szCs w:val="22"/>
        </w:rPr>
        <w:t xml:space="preserve">D. Message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ANSWER</w:t>
      </w:r>
      <w:proofErr w:type="gramStart"/>
      <w:r w:rsidRPr="005019A3">
        <w:rPr>
          <w:color w:val="auto"/>
          <w:sz w:val="22"/>
          <w:szCs w:val="22"/>
        </w:rPr>
        <w:t>:D</w:t>
      </w:r>
      <w:proofErr w:type="gramEnd"/>
      <w:r w:rsidRPr="005019A3">
        <w:rPr>
          <w:color w:val="auto"/>
          <w:sz w:val="22"/>
          <w:szCs w:val="22"/>
        </w:rPr>
        <w:t xml:space="preserve"> </w:t>
      </w:r>
    </w:p>
    <w:p w:rsidR="00C96030" w:rsidRPr="005019A3" w:rsidRDefault="00C96030" w:rsidP="00DF4611">
      <w:pPr>
        <w:pStyle w:val="Default"/>
        <w:rPr>
          <w:b/>
          <w:bCs/>
          <w:color w:val="auto"/>
          <w:sz w:val="22"/>
          <w:szCs w:val="22"/>
        </w:rPr>
      </w:pPr>
    </w:p>
    <w:p w:rsidR="00DF4611" w:rsidRPr="005019A3" w:rsidRDefault="00C96030" w:rsidP="00DF4611">
      <w:pPr>
        <w:pStyle w:val="Default"/>
        <w:rPr>
          <w:color w:val="auto"/>
          <w:sz w:val="22"/>
          <w:szCs w:val="22"/>
        </w:rPr>
      </w:pPr>
      <w:r w:rsidRPr="005019A3">
        <w:rPr>
          <w:b/>
          <w:bCs/>
          <w:color w:val="auto"/>
          <w:sz w:val="22"/>
          <w:szCs w:val="22"/>
        </w:rPr>
        <w:t>29.</w:t>
      </w:r>
      <w:r w:rsidR="00DF4611" w:rsidRPr="005019A3">
        <w:rPr>
          <w:b/>
          <w:bCs/>
          <w:color w:val="auto"/>
          <w:sz w:val="22"/>
          <w:szCs w:val="22"/>
        </w:rPr>
        <w:t xml:space="preserve"> </w:t>
      </w:r>
      <w:r w:rsidR="00DF4611" w:rsidRPr="005019A3">
        <w:rPr>
          <w:color w:val="auto"/>
          <w:sz w:val="22"/>
          <w:szCs w:val="22"/>
        </w:rPr>
        <w:t xml:space="preserve">Process or task in Linux is represented by a </w:t>
      </w:r>
    </w:p>
    <w:p w:rsidR="00DF4611" w:rsidRPr="005019A3" w:rsidRDefault="00DF4611" w:rsidP="00DF4611">
      <w:pPr>
        <w:pStyle w:val="Default"/>
        <w:spacing w:after="106"/>
        <w:rPr>
          <w:color w:val="auto"/>
          <w:sz w:val="22"/>
          <w:szCs w:val="22"/>
        </w:rPr>
      </w:pPr>
      <w:r w:rsidRPr="005019A3">
        <w:rPr>
          <w:color w:val="auto"/>
          <w:sz w:val="22"/>
          <w:szCs w:val="22"/>
        </w:rPr>
        <w:t xml:space="preserve">A. task done </w:t>
      </w:r>
    </w:p>
    <w:p w:rsidR="00DF4611" w:rsidRPr="005019A3" w:rsidRDefault="00DF4611" w:rsidP="00DF4611">
      <w:pPr>
        <w:pStyle w:val="Default"/>
        <w:spacing w:after="106"/>
        <w:rPr>
          <w:color w:val="auto"/>
          <w:sz w:val="22"/>
          <w:szCs w:val="22"/>
        </w:rPr>
      </w:pPr>
      <w:r w:rsidRPr="005019A3">
        <w:rPr>
          <w:color w:val="auto"/>
          <w:sz w:val="22"/>
          <w:szCs w:val="22"/>
        </w:rPr>
        <w:t xml:space="preserve">B. task construct </w:t>
      </w:r>
    </w:p>
    <w:p w:rsidR="00DF4611" w:rsidRPr="005019A3" w:rsidRDefault="00DF4611" w:rsidP="00DF4611">
      <w:pPr>
        <w:pStyle w:val="Default"/>
        <w:spacing w:after="106"/>
        <w:rPr>
          <w:color w:val="auto"/>
          <w:sz w:val="22"/>
          <w:szCs w:val="22"/>
        </w:rPr>
      </w:pPr>
      <w:r w:rsidRPr="005019A3">
        <w:rPr>
          <w:color w:val="auto"/>
          <w:sz w:val="22"/>
          <w:szCs w:val="22"/>
        </w:rPr>
        <w:t xml:space="preserve">C. task build </w:t>
      </w:r>
    </w:p>
    <w:p w:rsidR="00DF4611" w:rsidRPr="005019A3" w:rsidRDefault="00DF4611" w:rsidP="00DF4611">
      <w:pPr>
        <w:pStyle w:val="Default"/>
        <w:rPr>
          <w:color w:val="auto"/>
          <w:sz w:val="22"/>
          <w:szCs w:val="22"/>
        </w:rPr>
      </w:pPr>
      <w:r w:rsidRPr="005019A3">
        <w:rPr>
          <w:color w:val="auto"/>
          <w:sz w:val="22"/>
          <w:szCs w:val="22"/>
        </w:rPr>
        <w:t xml:space="preserve">D. task </w:t>
      </w:r>
      <w:proofErr w:type="spellStart"/>
      <w:r w:rsidRPr="005019A3">
        <w:rPr>
          <w:color w:val="auto"/>
          <w:sz w:val="22"/>
          <w:szCs w:val="22"/>
        </w:rPr>
        <w:t>struct</w:t>
      </w:r>
      <w:proofErr w:type="spellEnd"/>
      <w:r w:rsidRPr="005019A3">
        <w:rPr>
          <w:color w:val="auto"/>
          <w:sz w:val="22"/>
          <w:szCs w:val="22"/>
        </w:rPr>
        <w:t xml:space="preserve">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:D</w:t>
      </w:r>
      <w:proofErr w:type="gramEnd"/>
      <w:r w:rsidRPr="005019A3">
        <w:rPr>
          <w:color w:val="auto"/>
          <w:sz w:val="22"/>
          <w:szCs w:val="22"/>
        </w:rPr>
        <w:t xml:space="preserve"> </w:t>
      </w:r>
    </w:p>
    <w:p w:rsidR="00C96030" w:rsidRPr="005019A3" w:rsidRDefault="00C96030" w:rsidP="00DF4611">
      <w:pPr>
        <w:pStyle w:val="Default"/>
        <w:rPr>
          <w:b/>
          <w:bCs/>
          <w:color w:val="auto"/>
          <w:sz w:val="22"/>
          <w:szCs w:val="22"/>
        </w:rPr>
      </w:pPr>
    </w:p>
    <w:p w:rsidR="00DF4611" w:rsidRPr="005019A3" w:rsidRDefault="00C96030" w:rsidP="00DF4611">
      <w:pPr>
        <w:pStyle w:val="Default"/>
        <w:rPr>
          <w:color w:val="auto"/>
          <w:sz w:val="22"/>
          <w:szCs w:val="22"/>
        </w:rPr>
      </w:pPr>
      <w:r w:rsidRPr="005019A3">
        <w:rPr>
          <w:b/>
          <w:bCs/>
          <w:color w:val="auto"/>
          <w:sz w:val="22"/>
          <w:szCs w:val="22"/>
        </w:rPr>
        <w:t>30</w:t>
      </w:r>
      <w:r w:rsidR="00DF4611" w:rsidRPr="005019A3">
        <w:rPr>
          <w:b/>
          <w:bCs/>
          <w:color w:val="auto"/>
          <w:sz w:val="22"/>
          <w:szCs w:val="22"/>
        </w:rPr>
        <w:t xml:space="preserve">. </w:t>
      </w:r>
      <w:r w:rsidR="00DF4611" w:rsidRPr="005019A3">
        <w:rPr>
          <w:color w:val="auto"/>
          <w:sz w:val="22"/>
          <w:szCs w:val="22"/>
        </w:rPr>
        <w:t xml:space="preserve">Windows processes are implemented as </w:t>
      </w:r>
    </w:p>
    <w:p w:rsidR="00DF4611" w:rsidRPr="005019A3" w:rsidRDefault="00DF4611" w:rsidP="00DF4611">
      <w:pPr>
        <w:pStyle w:val="Default"/>
        <w:spacing w:after="106"/>
        <w:rPr>
          <w:color w:val="auto"/>
          <w:sz w:val="22"/>
          <w:szCs w:val="22"/>
        </w:rPr>
      </w:pPr>
      <w:r w:rsidRPr="005019A3">
        <w:rPr>
          <w:color w:val="auto"/>
          <w:sz w:val="22"/>
          <w:szCs w:val="22"/>
        </w:rPr>
        <w:t xml:space="preserve">A. Objectives </w:t>
      </w:r>
    </w:p>
    <w:p w:rsidR="00DF4611" w:rsidRPr="005019A3" w:rsidRDefault="00DF4611" w:rsidP="00DF4611">
      <w:pPr>
        <w:pStyle w:val="Default"/>
        <w:spacing w:after="106"/>
        <w:rPr>
          <w:color w:val="auto"/>
          <w:sz w:val="22"/>
          <w:szCs w:val="22"/>
        </w:rPr>
      </w:pPr>
      <w:r w:rsidRPr="005019A3">
        <w:rPr>
          <w:color w:val="auto"/>
          <w:sz w:val="22"/>
          <w:szCs w:val="22"/>
        </w:rPr>
        <w:t xml:space="preserve">B. Programs </w:t>
      </w:r>
    </w:p>
    <w:p w:rsidR="00DF4611" w:rsidRPr="005019A3" w:rsidRDefault="00DF4611" w:rsidP="00DF4611">
      <w:pPr>
        <w:pStyle w:val="Default"/>
        <w:spacing w:after="106"/>
        <w:rPr>
          <w:color w:val="auto"/>
          <w:sz w:val="22"/>
          <w:szCs w:val="22"/>
        </w:rPr>
      </w:pPr>
      <w:r w:rsidRPr="005019A3">
        <w:rPr>
          <w:color w:val="auto"/>
          <w:sz w:val="22"/>
          <w:szCs w:val="22"/>
        </w:rPr>
        <w:t xml:space="preserve">C. Modems </w:t>
      </w:r>
    </w:p>
    <w:p w:rsidR="00DF4611" w:rsidRPr="005019A3" w:rsidRDefault="00DF4611" w:rsidP="00DF4611">
      <w:pPr>
        <w:pStyle w:val="Default"/>
        <w:rPr>
          <w:color w:val="auto"/>
          <w:sz w:val="22"/>
          <w:szCs w:val="22"/>
        </w:rPr>
      </w:pPr>
      <w:r w:rsidRPr="005019A3">
        <w:rPr>
          <w:color w:val="auto"/>
          <w:sz w:val="22"/>
          <w:szCs w:val="22"/>
        </w:rPr>
        <w:t xml:space="preserve">D. Models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C96030" w:rsidRPr="005019A3" w:rsidRDefault="00C96030" w:rsidP="00DF4611">
      <w:pPr>
        <w:pStyle w:val="Default"/>
        <w:rPr>
          <w:b/>
          <w:bCs/>
          <w:color w:val="auto"/>
          <w:sz w:val="22"/>
          <w:szCs w:val="22"/>
        </w:rPr>
      </w:pPr>
    </w:p>
    <w:p w:rsidR="00DF4611" w:rsidRPr="005019A3" w:rsidRDefault="00C96030" w:rsidP="00DF4611">
      <w:pPr>
        <w:pStyle w:val="Default"/>
        <w:rPr>
          <w:color w:val="auto"/>
          <w:sz w:val="22"/>
          <w:szCs w:val="22"/>
        </w:rPr>
      </w:pPr>
      <w:r w:rsidRPr="005019A3">
        <w:rPr>
          <w:b/>
          <w:bCs/>
          <w:color w:val="auto"/>
          <w:sz w:val="22"/>
          <w:szCs w:val="22"/>
        </w:rPr>
        <w:t>31</w:t>
      </w:r>
      <w:r w:rsidR="00DF4611" w:rsidRPr="005019A3">
        <w:rPr>
          <w:b/>
          <w:bCs/>
          <w:color w:val="auto"/>
          <w:sz w:val="22"/>
          <w:szCs w:val="22"/>
        </w:rPr>
        <w:t xml:space="preserve">. </w:t>
      </w:r>
      <w:r w:rsidR="00DF4611" w:rsidRPr="005019A3">
        <w:rPr>
          <w:color w:val="auto"/>
          <w:sz w:val="22"/>
          <w:szCs w:val="22"/>
        </w:rPr>
        <w:t xml:space="preserve">Kernel threads are directly supported by </w:t>
      </w:r>
    </w:p>
    <w:p w:rsidR="00DF4611" w:rsidRPr="005019A3" w:rsidRDefault="00DF4611" w:rsidP="00DF4611">
      <w:pPr>
        <w:pStyle w:val="Default"/>
        <w:pageBreakBefore/>
        <w:rPr>
          <w:color w:val="auto"/>
          <w:sz w:val="22"/>
          <w:szCs w:val="22"/>
        </w:rPr>
      </w:pPr>
    </w:p>
    <w:p w:rsidR="00DF4611" w:rsidRPr="005019A3" w:rsidRDefault="00DF4611" w:rsidP="00DF4611">
      <w:pPr>
        <w:pStyle w:val="Default"/>
        <w:spacing w:after="106"/>
        <w:rPr>
          <w:color w:val="auto"/>
          <w:sz w:val="22"/>
          <w:szCs w:val="22"/>
        </w:rPr>
      </w:pPr>
      <w:r w:rsidRPr="005019A3">
        <w:rPr>
          <w:color w:val="auto"/>
          <w:sz w:val="22"/>
          <w:szCs w:val="22"/>
        </w:rPr>
        <w:t xml:space="preserve">A. Register </w:t>
      </w:r>
    </w:p>
    <w:p w:rsidR="00DF4611" w:rsidRPr="005019A3" w:rsidRDefault="00DF4611" w:rsidP="00DF4611">
      <w:pPr>
        <w:pStyle w:val="Default"/>
        <w:spacing w:after="106"/>
        <w:rPr>
          <w:color w:val="auto"/>
          <w:sz w:val="22"/>
          <w:szCs w:val="22"/>
        </w:rPr>
      </w:pPr>
      <w:r w:rsidRPr="005019A3">
        <w:rPr>
          <w:color w:val="auto"/>
          <w:sz w:val="22"/>
          <w:szCs w:val="22"/>
        </w:rPr>
        <w:t xml:space="preserve">B. Application </w:t>
      </w:r>
    </w:p>
    <w:p w:rsidR="00DF4611" w:rsidRPr="005019A3" w:rsidRDefault="00DF4611" w:rsidP="00DF4611">
      <w:pPr>
        <w:pStyle w:val="Default"/>
        <w:spacing w:after="106"/>
        <w:rPr>
          <w:color w:val="auto"/>
          <w:sz w:val="22"/>
          <w:szCs w:val="22"/>
        </w:rPr>
      </w:pPr>
      <w:r w:rsidRPr="005019A3">
        <w:rPr>
          <w:color w:val="auto"/>
          <w:sz w:val="22"/>
          <w:szCs w:val="22"/>
        </w:rPr>
        <w:t xml:space="preserve">C. Operating system </w:t>
      </w:r>
    </w:p>
    <w:p w:rsidR="00DF4611" w:rsidRPr="005019A3" w:rsidRDefault="00DF4611" w:rsidP="00DF4611">
      <w:pPr>
        <w:pStyle w:val="Default"/>
        <w:rPr>
          <w:color w:val="auto"/>
          <w:sz w:val="22"/>
          <w:szCs w:val="22"/>
        </w:rPr>
      </w:pPr>
      <w:r w:rsidRPr="005019A3">
        <w:rPr>
          <w:color w:val="auto"/>
          <w:sz w:val="22"/>
          <w:szCs w:val="22"/>
        </w:rPr>
        <w:t xml:space="preserve">D. Memory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:C</w:t>
      </w:r>
      <w:proofErr w:type="gramEnd"/>
      <w:r w:rsidRPr="005019A3">
        <w:rPr>
          <w:color w:val="auto"/>
          <w:sz w:val="22"/>
          <w:szCs w:val="22"/>
        </w:rPr>
        <w:t xml:space="preserve"> </w:t>
      </w:r>
    </w:p>
    <w:p w:rsidR="00C96030" w:rsidRPr="005019A3" w:rsidRDefault="00C96030" w:rsidP="00DF4611">
      <w:pPr>
        <w:pStyle w:val="Default"/>
        <w:rPr>
          <w:b/>
          <w:bCs/>
          <w:color w:val="auto"/>
          <w:sz w:val="22"/>
          <w:szCs w:val="22"/>
        </w:rPr>
      </w:pPr>
    </w:p>
    <w:p w:rsidR="00DF4611" w:rsidRPr="005019A3" w:rsidRDefault="00C96030" w:rsidP="00DF4611">
      <w:pPr>
        <w:pStyle w:val="Default"/>
        <w:rPr>
          <w:color w:val="auto"/>
          <w:sz w:val="22"/>
          <w:szCs w:val="22"/>
        </w:rPr>
      </w:pPr>
      <w:r w:rsidRPr="005019A3">
        <w:rPr>
          <w:b/>
          <w:bCs/>
          <w:color w:val="auto"/>
          <w:sz w:val="22"/>
          <w:szCs w:val="22"/>
        </w:rPr>
        <w:t>32</w:t>
      </w:r>
      <w:r w:rsidR="00DF4611" w:rsidRPr="005019A3">
        <w:rPr>
          <w:b/>
          <w:bCs/>
          <w:color w:val="auto"/>
          <w:sz w:val="22"/>
          <w:szCs w:val="22"/>
        </w:rPr>
        <w:t xml:space="preserve">. </w:t>
      </w:r>
      <w:r w:rsidR="00DF4611" w:rsidRPr="005019A3">
        <w:rPr>
          <w:color w:val="auto"/>
          <w:sz w:val="22"/>
          <w:szCs w:val="22"/>
        </w:rPr>
        <w:t xml:space="preserve">Motivation for converting interrupts to threads is to reduce </w:t>
      </w:r>
    </w:p>
    <w:p w:rsidR="00DF4611" w:rsidRPr="005019A3" w:rsidRDefault="00DF4611" w:rsidP="00DF4611">
      <w:pPr>
        <w:pStyle w:val="Default"/>
        <w:spacing w:after="106"/>
        <w:rPr>
          <w:color w:val="auto"/>
          <w:sz w:val="22"/>
          <w:szCs w:val="22"/>
        </w:rPr>
      </w:pPr>
      <w:r w:rsidRPr="005019A3">
        <w:rPr>
          <w:color w:val="auto"/>
          <w:sz w:val="22"/>
          <w:szCs w:val="22"/>
        </w:rPr>
        <w:t xml:space="preserve">A. Overcome </w:t>
      </w:r>
    </w:p>
    <w:p w:rsidR="00DF4611" w:rsidRPr="005019A3" w:rsidRDefault="00DF4611" w:rsidP="00DF4611">
      <w:pPr>
        <w:pStyle w:val="Default"/>
        <w:spacing w:after="106"/>
        <w:rPr>
          <w:color w:val="auto"/>
          <w:sz w:val="22"/>
          <w:szCs w:val="22"/>
        </w:rPr>
      </w:pPr>
      <w:r w:rsidRPr="005019A3">
        <w:rPr>
          <w:color w:val="auto"/>
          <w:sz w:val="22"/>
          <w:szCs w:val="22"/>
        </w:rPr>
        <w:t xml:space="preserve">B. Overhead </w:t>
      </w:r>
    </w:p>
    <w:p w:rsidR="00DF4611" w:rsidRPr="005019A3" w:rsidRDefault="00DF4611" w:rsidP="00DF4611">
      <w:pPr>
        <w:pStyle w:val="Default"/>
        <w:spacing w:after="106"/>
        <w:rPr>
          <w:color w:val="auto"/>
          <w:sz w:val="22"/>
          <w:szCs w:val="22"/>
        </w:rPr>
      </w:pPr>
      <w:r w:rsidRPr="005019A3">
        <w:rPr>
          <w:color w:val="auto"/>
          <w:sz w:val="22"/>
          <w:szCs w:val="22"/>
        </w:rPr>
        <w:t xml:space="preserve">C. Overload </w:t>
      </w:r>
    </w:p>
    <w:p w:rsidR="00DF4611" w:rsidRPr="005019A3" w:rsidRDefault="00DF4611" w:rsidP="00DF4611">
      <w:pPr>
        <w:pStyle w:val="Default"/>
        <w:rPr>
          <w:color w:val="auto"/>
          <w:sz w:val="22"/>
          <w:szCs w:val="22"/>
        </w:rPr>
      </w:pPr>
      <w:r w:rsidRPr="005019A3">
        <w:rPr>
          <w:color w:val="auto"/>
          <w:sz w:val="22"/>
          <w:szCs w:val="22"/>
        </w:rPr>
        <w:t xml:space="preserve">D. Over access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:B</w:t>
      </w:r>
      <w:proofErr w:type="gramEnd"/>
      <w:r w:rsidRPr="005019A3">
        <w:rPr>
          <w:color w:val="auto"/>
          <w:sz w:val="22"/>
          <w:szCs w:val="22"/>
        </w:rPr>
        <w:t xml:space="preserve"> </w:t>
      </w:r>
    </w:p>
    <w:p w:rsidR="00C96030" w:rsidRPr="005019A3" w:rsidRDefault="00C96030" w:rsidP="00DF4611">
      <w:pPr>
        <w:pStyle w:val="Default"/>
        <w:rPr>
          <w:b/>
          <w:bCs/>
          <w:color w:val="auto"/>
          <w:sz w:val="22"/>
          <w:szCs w:val="22"/>
        </w:rPr>
      </w:pPr>
    </w:p>
    <w:p w:rsidR="00DF4611" w:rsidRPr="005019A3" w:rsidRDefault="00C96030" w:rsidP="00DF4611">
      <w:pPr>
        <w:pStyle w:val="Default"/>
        <w:rPr>
          <w:color w:val="auto"/>
          <w:sz w:val="22"/>
          <w:szCs w:val="22"/>
        </w:rPr>
      </w:pPr>
      <w:r w:rsidRPr="005019A3">
        <w:rPr>
          <w:b/>
          <w:bCs/>
          <w:color w:val="auto"/>
          <w:sz w:val="22"/>
          <w:szCs w:val="22"/>
        </w:rPr>
        <w:t>33.</w:t>
      </w:r>
      <w:r w:rsidR="00DF4611" w:rsidRPr="005019A3">
        <w:rPr>
          <w:b/>
          <w:bCs/>
          <w:color w:val="auto"/>
          <w:sz w:val="22"/>
          <w:szCs w:val="22"/>
        </w:rPr>
        <w:t xml:space="preserve"> </w:t>
      </w:r>
      <w:r w:rsidR="00DF4611" w:rsidRPr="005019A3">
        <w:rPr>
          <w:color w:val="auto"/>
          <w:sz w:val="22"/>
          <w:szCs w:val="22"/>
        </w:rPr>
        <w:t xml:space="preserve">Process image is collection of </w:t>
      </w:r>
    </w:p>
    <w:p w:rsidR="00DF4611" w:rsidRPr="005019A3" w:rsidRDefault="00DF4611" w:rsidP="00DF4611">
      <w:pPr>
        <w:pStyle w:val="Default"/>
        <w:spacing w:after="106"/>
        <w:rPr>
          <w:color w:val="auto"/>
          <w:sz w:val="22"/>
          <w:szCs w:val="22"/>
        </w:rPr>
      </w:pPr>
      <w:r w:rsidRPr="005019A3">
        <w:rPr>
          <w:color w:val="auto"/>
          <w:sz w:val="22"/>
          <w:szCs w:val="22"/>
        </w:rPr>
        <w:t xml:space="preserve">A. Images </w:t>
      </w:r>
    </w:p>
    <w:p w:rsidR="00DF4611" w:rsidRPr="005019A3" w:rsidRDefault="00DF4611" w:rsidP="00DF4611">
      <w:pPr>
        <w:pStyle w:val="Default"/>
        <w:spacing w:after="106"/>
        <w:rPr>
          <w:color w:val="auto"/>
          <w:sz w:val="22"/>
          <w:szCs w:val="22"/>
        </w:rPr>
      </w:pPr>
      <w:r w:rsidRPr="005019A3">
        <w:rPr>
          <w:color w:val="auto"/>
          <w:sz w:val="22"/>
          <w:szCs w:val="22"/>
        </w:rPr>
        <w:t xml:space="preserve">B. Graphics </w:t>
      </w:r>
    </w:p>
    <w:p w:rsidR="00DF4611" w:rsidRPr="005019A3" w:rsidRDefault="00DF4611" w:rsidP="00DF4611">
      <w:pPr>
        <w:pStyle w:val="Default"/>
        <w:spacing w:after="106"/>
        <w:rPr>
          <w:color w:val="auto"/>
          <w:sz w:val="22"/>
          <w:szCs w:val="22"/>
        </w:rPr>
      </w:pPr>
      <w:r w:rsidRPr="005019A3">
        <w:rPr>
          <w:color w:val="auto"/>
          <w:sz w:val="22"/>
          <w:szCs w:val="22"/>
        </w:rPr>
        <w:t xml:space="preserve">C. Programs </w:t>
      </w:r>
    </w:p>
    <w:p w:rsidR="00DF4611" w:rsidRPr="005019A3" w:rsidRDefault="00DF4611" w:rsidP="00DF4611">
      <w:pPr>
        <w:pStyle w:val="Default"/>
        <w:rPr>
          <w:color w:val="auto"/>
          <w:sz w:val="22"/>
          <w:szCs w:val="22"/>
        </w:rPr>
      </w:pPr>
      <w:r w:rsidRPr="005019A3">
        <w:rPr>
          <w:color w:val="auto"/>
          <w:sz w:val="22"/>
          <w:szCs w:val="22"/>
        </w:rPr>
        <w:t xml:space="preserve">D. None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:C</w:t>
      </w:r>
      <w:proofErr w:type="gramEnd"/>
      <w:r w:rsidRPr="005019A3">
        <w:rPr>
          <w:color w:val="auto"/>
          <w:sz w:val="22"/>
          <w:szCs w:val="22"/>
        </w:rPr>
        <w:t xml:space="preserve"> </w:t>
      </w:r>
    </w:p>
    <w:p w:rsidR="00C96030" w:rsidRPr="005019A3" w:rsidRDefault="00C96030" w:rsidP="00DF4611">
      <w:pPr>
        <w:pStyle w:val="Default"/>
        <w:rPr>
          <w:b/>
          <w:bCs/>
          <w:color w:val="auto"/>
          <w:sz w:val="22"/>
          <w:szCs w:val="22"/>
        </w:rPr>
      </w:pPr>
    </w:p>
    <w:p w:rsidR="00DF4611" w:rsidRPr="005019A3" w:rsidRDefault="00C96030" w:rsidP="00DF4611">
      <w:pPr>
        <w:pStyle w:val="Default"/>
        <w:rPr>
          <w:color w:val="auto"/>
          <w:sz w:val="22"/>
          <w:szCs w:val="22"/>
        </w:rPr>
      </w:pPr>
      <w:r w:rsidRPr="005019A3">
        <w:rPr>
          <w:b/>
          <w:bCs/>
          <w:color w:val="auto"/>
          <w:sz w:val="22"/>
          <w:szCs w:val="22"/>
        </w:rPr>
        <w:t>34</w:t>
      </w:r>
      <w:r w:rsidR="00DF4611" w:rsidRPr="005019A3">
        <w:rPr>
          <w:b/>
          <w:bCs/>
          <w:color w:val="auto"/>
          <w:sz w:val="22"/>
          <w:szCs w:val="22"/>
        </w:rPr>
        <w:t xml:space="preserve">. </w:t>
      </w:r>
      <w:r w:rsidR="00DF4611" w:rsidRPr="005019A3">
        <w:rPr>
          <w:color w:val="auto"/>
          <w:sz w:val="22"/>
          <w:szCs w:val="22"/>
        </w:rPr>
        <w:t xml:space="preserve">Kernel dispatcher keep track of all ready </w:t>
      </w:r>
    </w:p>
    <w:p w:rsidR="00DF4611" w:rsidRPr="005019A3" w:rsidRDefault="00DF4611" w:rsidP="00DF4611">
      <w:pPr>
        <w:pStyle w:val="Default"/>
        <w:spacing w:after="106"/>
        <w:rPr>
          <w:color w:val="auto"/>
          <w:sz w:val="22"/>
          <w:szCs w:val="22"/>
        </w:rPr>
      </w:pPr>
      <w:r w:rsidRPr="005019A3">
        <w:rPr>
          <w:color w:val="auto"/>
          <w:sz w:val="22"/>
          <w:szCs w:val="22"/>
        </w:rPr>
        <w:t xml:space="preserve">A. Threads </w:t>
      </w:r>
    </w:p>
    <w:p w:rsidR="00DF4611" w:rsidRPr="005019A3" w:rsidRDefault="00DF4611" w:rsidP="00DF4611">
      <w:pPr>
        <w:pStyle w:val="Default"/>
        <w:spacing w:after="106"/>
        <w:rPr>
          <w:color w:val="auto"/>
          <w:sz w:val="22"/>
          <w:szCs w:val="22"/>
        </w:rPr>
      </w:pPr>
      <w:r w:rsidRPr="005019A3">
        <w:rPr>
          <w:color w:val="auto"/>
          <w:sz w:val="22"/>
          <w:szCs w:val="22"/>
        </w:rPr>
        <w:t xml:space="preserve">B. Systems </w:t>
      </w:r>
    </w:p>
    <w:p w:rsidR="00DF4611" w:rsidRPr="005019A3" w:rsidRDefault="00DF4611" w:rsidP="00DF4611">
      <w:pPr>
        <w:pStyle w:val="Default"/>
        <w:spacing w:after="106"/>
        <w:rPr>
          <w:color w:val="auto"/>
          <w:sz w:val="22"/>
          <w:szCs w:val="22"/>
        </w:rPr>
      </w:pPr>
      <w:r w:rsidRPr="005019A3">
        <w:rPr>
          <w:color w:val="auto"/>
          <w:sz w:val="22"/>
          <w:szCs w:val="22"/>
        </w:rPr>
        <w:t xml:space="preserve">C. Registers </w:t>
      </w:r>
    </w:p>
    <w:p w:rsidR="00DF4611" w:rsidRPr="005019A3" w:rsidRDefault="00DF4611" w:rsidP="00DF4611">
      <w:pPr>
        <w:pStyle w:val="Default"/>
        <w:rPr>
          <w:color w:val="auto"/>
          <w:sz w:val="22"/>
          <w:szCs w:val="22"/>
        </w:rPr>
      </w:pPr>
      <w:r w:rsidRPr="005019A3">
        <w:rPr>
          <w:color w:val="auto"/>
          <w:sz w:val="22"/>
          <w:szCs w:val="22"/>
        </w:rPr>
        <w:t xml:space="preserve">D. Buffers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:A</w:t>
      </w:r>
      <w:proofErr w:type="gramEnd"/>
      <w:r w:rsidRPr="005019A3">
        <w:rPr>
          <w:color w:val="auto"/>
          <w:sz w:val="22"/>
          <w:szCs w:val="22"/>
        </w:rPr>
        <w:t xml:space="preserve"> </w:t>
      </w:r>
    </w:p>
    <w:p w:rsidR="00C96030" w:rsidRPr="005019A3" w:rsidRDefault="00C96030" w:rsidP="00DF4611">
      <w:pPr>
        <w:pStyle w:val="Default"/>
        <w:rPr>
          <w:b/>
          <w:bCs/>
          <w:color w:val="auto"/>
          <w:sz w:val="22"/>
          <w:szCs w:val="22"/>
        </w:rPr>
      </w:pPr>
    </w:p>
    <w:p w:rsidR="00DF4611" w:rsidRPr="005019A3" w:rsidRDefault="00C96030" w:rsidP="00DF4611">
      <w:pPr>
        <w:pStyle w:val="Default"/>
        <w:rPr>
          <w:color w:val="auto"/>
          <w:sz w:val="22"/>
          <w:szCs w:val="22"/>
        </w:rPr>
      </w:pPr>
      <w:r w:rsidRPr="005019A3">
        <w:rPr>
          <w:b/>
          <w:bCs/>
          <w:color w:val="auto"/>
          <w:sz w:val="22"/>
          <w:szCs w:val="22"/>
        </w:rPr>
        <w:t>35</w:t>
      </w:r>
      <w:r w:rsidR="00DF4611" w:rsidRPr="005019A3">
        <w:rPr>
          <w:b/>
          <w:bCs/>
          <w:color w:val="auto"/>
          <w:sz w:val="22"/>
          <w:szCs w:val="22"/>
        </w:rPr>
        <w:t xml:space="preserve">. </w:t>
      </w:r>
      <w:r w:rsidR="00DF4611" w:rsidRPr="005019A3">
        <w:rPr>
          <w:color w:val="auto"/>
          <w:sz w:val="22"/>
          <w:szCs w:val="22"/>
        </w:rPr>
        <w:t xml:space="preserve">A process can map any of its pages into address space of another </w:t>
      </w:r>
    </w:p>
    <w:p w:rsidR="00DF4611" w:rsidRPr="005019A3" w:rsidRDefault="00DF4611" w:rsidP="00DF4611">
      <w:pPr>
        <w:pStyle w:val="Default"/>
        <w:spacing w:after="106"/>
        <w:rPr>
          <w:color w:val="auto"/>
          <w:sz w:val="22"/>
          <w:szCs w:val="22"/>
        </w:rPr>
      </w:pPr>
      <w:r w:rsidRPr="005019A3">
        <w:rPr>
          <w:color w:val="auto"/>
          <w:sz w:val="22"/>
          <w:szCs w:val="22"/>
        </w:rPr>
        <w:t xml:space="preserve">A. Process </w:t>
      </w:r>
    </w:p>
    <w:p w:rsidR="00DF4611" w:rsidRPr="005019A3" w:rsidRDefault="00DF4611" w:rsidP="00DF4611">
      <w:pPr>
        <w:pStyle w:val="Default"/>
        <w:spacing w:after="106"/>
        <w:rPr>
          <w:color w:val="auto"/>
          <w:sz w:val="22"/>
          <w:szCs w:val="22"/>
        </w:rPr>
      </w:pPr>
      <w:r w:rsidRPr="005019A3">
        <w:rPr>
          <w:color w:val="auto"/>
          <w:sz w:val="22"/>
          <w:szCs w:val="22"/>
        </w:rPr>
        <w:t xml:space="preserve">B. Program </w:t>
      </w:r>
    </w:p>
    <w:p w:rsidR="00DF4611" w:rsidRPr="005019A3" w:rsidRDefault="00DF4611" w:rsidP="00DF4611">
      <w:pPr>
        <w:pStyle w:val="Default"/>
        <w:spacing w:after="106"/>
        <w:rPr>
          <w:color w:val="auto"/>
          <w:sz w:val="22"/>
          <w:szCs w:val="22"/>
        </w:rPr>
      </w:pPr>
      <w:r w:rsidRPr="005019A3">
        <w:rPr>
          <w:color w:val="auto"/>
          <w:sz w:val="22"/>
          <w:szCs w:val="22"/>
        </w:rPr>
        <w:t xml:space="preserve">C. System </w:t>
      </w:r>
    </w:p>
    <w:p w:rsidR="00DF4611" w:rsidRPr="005019A3" w:rsidRDefault="00DF4611" w:rsidP="00DF4611">
      <w:pPr>
        <w:pStyle w:val="Default"/>
        <w:rPr>
          <w:color w:val="auto"/>
          <w:sz w:val="22"/>
          <w:szCs w:val="22"/>
        </w:rPr>
      </w:pPr>
      <w:r w:rsidRPr="005019A3">
        <w:rPr>
          <w:color w:val="auto"/>
          <w:sz w:val="22"/>
          <w:szCs w:val="22"/>
        </w:rPr>
        <w:t xml:space="preserve">D. Application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C96030" w:rsidRPr="005019A3" w:rsidRDefault="00C96030" w:rsidP="00DF4611">
      <w:pPr>
        <w:pStyle w:val="Default"/>
        <w:pageBreakBefore/>
        <w:rPr>
          <w:b/>
          <w:bCs/>
          <w:color w:val="auto"/>
          <w:sz w:val="22"/>
          <w:szCs w:val="22"/>
        </w:rPr>
      </w:pPr>
    </w:p>
    <w:p w:rsidR="00DF4611" w:rsidRPr="005019A3" w:rsidRDefault="00C96030" w:rsidP="00DF4611">
      <w:pPr>
        <w:pStyle w:val="Default"/>
        <w:pageBreakBefore/>
        <w:rPr>
          <w:color w:val="auto"/>
          <w:sz w:val="22"/>
          <w:szCs w:val="22"/>
        </w:rPr>
      </w:pPr>
      <w:r w:rsidRPr="005019A3">
        <w:rPr>
          <w:b/>
          <w:bCs/>
          <w:color w:val="auto"/>
          <w:sz w:val="22"/>
          <w:szCs w:val="22"/>
        </w:rPr>
        <w:lastRenderedPageBreak/>
        <w:t>36</w:t>
      </w:r>
      <w:r w:rsidR="00DF4611" w:rsidRPr="005019A3">
        <w:rPr>
          <w:b/>
          <w:bCs/>
          <w:color w:val="auto"/>
          <w:sz w:val="22"/>
          <w:szCs w:val="22"/>
        </w:rPr>
        <w:t xml:space="preserve">. </w:t>
      </w:r>
      <w:r w:rsidR="00DF4611" w:rsidRPr="005019A3">
        <w:rPr>
          <w:color w:val="auto"/>
          <w:sz w:val="22"/>
          <w:szCs w:val="22"/>
        </w:rPr>
        <w:t xml:space="preserve">In a pure User Level Thread facility all of work of thread management is done by the </w:t>
      </w:r>
    </w:p>
    <w:p w:rsidR="00DF4611" w:rsidRPr="005019A3" w:rsidRDefault="00DF4611" w:rsidP="00DF4611">
      <w:pPr>
        <w:pStyle w:val="Default"/>
        <w:spacing w:after="106"/>
        <w:rPr>
          <w:color w:val="auto"/>
          <w:sz w:val="22"/>
          <w:szCs w:val="22"/>
        </w:rPr>
      </w:pPr>
      <w:r w:rsidRPr="005019A3">
        <w:rPr>
          <w:color w:val="auto"/>
          <w:sz w:val="22"/>
          <w:szCs w:val="22"/>
        </w:rPr>
        <w:t xml:space="preserve">A. Application </w:t>
      </w:r>
    </w:p>
    <w:p w:rsidR="00DF4611" w:rsidRPr="005019A3" w:rsidRDefault="00DF4611" w:rsidP="00DF4611">
      <w:pPr>
        <w:pStyle w:val="Default"/>
        <w:spacing w:after="106"/>
        <w:rPr>
          <w:color w:val="auto"/>
          <w:sz w:val="22"/>
          <w:szCs w:val="22"/>
        </w:rPr>
      </w:pPr>
      <w:r w:rsidRPr="005019A3">
        <w:rPr>
          <w:color w:val="auto"/>
          <w:sz w:val="22"/>
          <w:szCs w:val="22"/>
        </w:rPr>
        <w:t xml:space="preserve">B. Process </w:t>
      </w:r>
    </w:p>
    <w:p w:rsidR="00DF4611" w:rsidRPr="005019A3" w:rsidRDefault="00DF4611" w:rsidP="00DF4611">
      <w:pPr>
        <w:pStyle w:val="Default"/>
        <w:spacing w:after="106"/>
        <w:rPr>
          <w:color w:val="auto"/>
          <w:sz w:val="22"/>
          <w:szCs w:val="22"/>
        </w:rPr>
      </w:pPr>
      <w:r w:rsidRPr="005019A3">
        <w:rPr>
          <w:color w:val="auto"/>
          <w:sz w:val="22"/>
          <w:szCs w:val="22"/>
        </w:rPr>
        <w:t xml:space="preserve">C. Program </w:t>
      </w:r>
    </w:p>
    <w:p w:rsidR="00DF4611" w:rsidRPr="005019A3" w:rsidRDefault="00DF4611" w:rsidP="00DF4611">
      <w:pPr>
        <w:pStyle w:val="Default"/>
        <w:rPr>
          <w:color w:val="auto"/>
          <w:sz w:val="22"/>
          <w:szCs w:val="22"/>
        </w:rPr>
      </w:pPr>
      <w:r w:rsidRPr="005019A3">
        <w:rPr>
          <w:color w:val="auto"/>
          <w:sz w:val="22"/>
          <w:szCs w:val="22"/>
        </w:rPr>
        <w:t xml:space="preserve">D. System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:A</w:t>
      </w:r>
      <w:proofErr w:type="gramEnd"/>
      <w:r w:rsidRPr="005019A3">
        <w:rPr>
          <w:color w:val="auto"/>
          <w:sz w:val="22"/>
          <w:szCs w:val="22"/>
        </w:rPr>
        <w:t xml:space="preserve"> </w:t>
      </w:r>
    </w:p>
    <w:p w:rsidR="00C96030" w:rsidRPr="005019A3" w:rsidRDefault="00C96030" w:rsidP="00DF4611">
      <w:pPr>
        <w:pStyle w:val="Default"/>
        <w:rPr>
          <w:b/>
          <w:bCs/>
          <w:color w:val="auto"/>
          <w:sz w:val="22"/>
          <w:szCs w:val="22"/>
        </w:rPr>
      </w:pPr>
    </w:p>
    <w:p w:rsidR="00DF4611" w:rsidRPr="005019A3" w:rsidRDefault="00C96030" w:rsidP="00DF4611">
      <w:pPr>
        <w:pStyle w:val="Default"/>
        <w:rPr>
          <w:color w:val="auto"/>
          <w:sz w:val="22"/>
          <w:szCs w:val="22"/>
        </w:rPr>
      </w:pPr>
      <w:r w:rsidRPr="005019A3">
        <w:rPr>
          <w:b/>
          <w:bCs/>
          <w:color w:val="auto"/>
          <w:sz w:val="22"/>
          <w:szCs w:val="22"/>
        </w:rPr>
        <w:t>37</w:t>
      </w:r>
      <w:r w:rsidR="00DF4611" w:rsidRPr="005019A3">
        <w:rPr>
          <w:b/>
          <w:bCs/>
          <w:color w:val="auto"/>
          <w:sz w:val="22"/>
          <w:szCs w:val="22"/>
        </w:rPr>
        <w:t xml:space="preserve">. </w:t>
      </w:r>
      <w:r w:rsidR="00DF4611" w:rsidRPr="005019A3">
        <w:rPr>
          <w:color w:val="auto"/>
          <w:sz w:val="22"/>
          <w:szCs w:val="22"/>
        </w:rPr>
        <w:t xml:space="preserve">Process execution is execution of </w:t>
      </w:r>
    </w:p>
    <w:p w:rsidR="00DF4611" w:rsidRPr="005019A3" w:rsidRDefault="00DF4611" w:rsidP="00DF4611">
      <w:pPr>
        <w:pStyle w:val="Default"/>
        <w:spacing w:after="106"/>
        <w:rPr>
          <w:color w:val="auto"/>
          <w:sz w:val="22"/>
          <w:szCs w:val="22"/>
        </w:rPr>
      </w:pPr>
      <w:r w:rsidRPr="005019A3">
        <w:rPr>
          <w:color w:val="auto"/>
          <w:sz w:val="22"/>
          <w:szCs w:val="22"/>
        </w:rPr>
        <w:t xml:space="preserve">A. Blocks </w:t>
      </w:r>
    </w:p>
    <w:p w:rsidR="00DF4611" w:rsidRPr="005019A3" w:rsidRDefault="00DF4611" w:rsidP="00DF4611">
      <w:pPr>
        <w:pStyle w:val="Default"/>
        <w:spacing w:after="106"/>
        <w:rPr>
          <w:color w:val="auto"/>
          <w:sz w:val="22"/>
          <w:szCs w:val="22"/>
        </w:rPr>
      </w:pPr>
      <w:r w:rsidRPr="005019A3">
        <w:rPr>
          <w:color w:val="auto"/>
          <w:sz w:val="22"/>
          <w:szCs w:val="22"/>
        </w:rPr>
        <w:t xml:space="preserve">B. Paths </w:t>
      </w:r>
    </w:p>
    <w:p w:rsidR="00DF4611" w:rsidRPr="005019A3" w:rsidRDefault="00DF4611" w:rsidP="00DF4611">
      <w:pPr>
        <w:pStyle w:val="Default"/>
        <w:spacing w:after="106"/>
        <w:rPr>
          <w:color w:val="auto"/>
          <w:sz w:val="22"/>
          <w:szCs w:val="22"/>
        </w:rPr>
      </w:pPr>
      <w:r w:rsidRPr="005019A3">
        <w:rPr>
          <w:color w:val="auto"/>
          <w:sz w:val="22"/>
          <w:szCs w:val="22"/>
        </w:rPr>
        <w:t xml:space="preserve">C. Statements </w:t>
      </w:r>
    </w:p>
    <w:p w:rsidR="00DF4611" w:rsidRPr="005019A3" w:rsidRDefault="00DF4611" w:rsidP="00DF4611">
      <w:pPr>
        <w:pStyle w:val="Default"/>
        <w:rPr>
          <w:color w:val="auto"/>
          <w:sz w:val="22"/>
          <w:szCs w:val="22"/>
        </w:rPr>
      </w:pPr>
      <w:r w:rsidRPr="005019A3">
        <w:rPr>
          <w:color w:val="auto"/>
          <w:sz w:val="22"/>
          <w:szCs w:val="22"/>
        </w:rPr>
        <w:t xml:space="preserve">D. Programs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:B</w:t>
      </w:r>
      <w:proofErr w:type="gramEnd"/>
      <w:r w:rsidRPr="005019A3">
        <w:rPr>
          <w:color w:val="auto"/>
          <w:sz w:val="22"/>
          <w:szCs w:val="22"/>
        </w:rPr>
        <w:t xml:space="preserve"> </w:t>
      </w:r>
    </w:p>
    <w:p w:rsidR="00C96030" w:rsidRPr="005019A3" w:rsidRDefault="00C96030" w:rsidP="00DF4611">
      <w:pPr>
        <w:pStyle w:val="Default"/>
        <w:rPr>
          <w:b/>
          <w:bCs/>
          <w:color w:val="auto"/>
          <w:sz w:val="22"/>
          <w:szCs w:val="22"/>
        </w:rPr>
      </w:pPr>
    </w:p>
    <w:p w:rsidR="00DF4611" w:rsidRPr="005019A3" w:rsidRDefault="00C96030" w:rsidP="00DF4611">
      <w:pPr>
        <w:pStyle w:val="Default"/>
        <w:rPr>
          <w:color w:val="auto"/>
          <w:sz w:val="22"/>
          <w:szCs w:val="22"/>
        </w:rPr>
      </w:pPr>
      <w:r w:rsidRPr="005019A3">
        <w:rPr>
          <w:b/>
          <w:bCs/>
          <w:color w:val="auto"/>
          <w:sz w:val="22"/>
          <w:szCs w:val="22"/>
        </w:rPr>
        <w:t>38</w:t>
      </w:r>
      <w:r w:rsidR="00DF4611" w:rsidRPr="005019A3">
        <w:rPr>
          <w:b/>
          <w:bCs/>
          <w:color w:val="auto"/>
          <w:sz w:val="22"/>
          <w:szCs w:val="22"/>
        </w:rPr>
        <w:t xml:space="preserve">. </w:t>
      </w:r>
      <w:r w:rsidR="00DF4611" w:rsidRPr="005019A3">
        <w:rPr>
          <w:color w:val="auto"/>
          <w:sz w:val="22"/>
          <w:szCs w:val="22"/>
        </w:rPr>
        <w:t xml:space="preserve">Traditionally computer has been viewed as a sequential </w:t>
      </w:r>
    </w:p>
    <w:p w:rsidR="00DF4611" w:rsidRPr="005019A3" w:rsidRDefault="00DF4611" w:rsidP="00DF4611">
      <w:pPr>
        <w:pStyle w:val="Default"/>
        <w:spacing w:after="106"/>
        <w:rPr>
          <w:color w:val="auto"/>
          <w:sz w:val="22"/>
          <w:szCs w:val="22"/>
        </w:rPr>
      </w:pPr>
      <w:r w:rsidRPr="005019A3">
        <w:rPr>
          <w:color w:val="auto"/>
          <w:sz w:val="22"/>
          <w:szCs w:val="22"/>
        </w:rPr>
        <w:t xml:space="preserve">A. Data </w:t>
      </w:r>
    </w:p>
    <w:p w:rsidR="00DF4611" w:rsidRPr="005019A3" w:rsidRDefault="00DF4611" w:rsidP="00DF4611">
      <w:pPr>
        <w:pStyle w:val="Default"/>
        <w:spacing w:after="106"/>
        <w:rPr>
          <w:color w:val="auto"/>
          <w:sz w:val="22"/>
          <w:szCs w:val="22"/>
        </w:rPr>
      </w:pPr>
      <w:r w:rsidRPr="005019A3">
        <w:rPr>
          <w:color w:val="auto"/>
          <w:sz w:val="22"/>
          <w:szCs w:val="22"/>
        </w:rPr>
        <w:t xml:space="preserve">B. Machine </w:t>
      </w:r>
    </w:p>
    <w:p w:rsidR="00DF4611" w:rsidRPr="005019A3" w:rsidRDefault="00DF4611" w:rsidP="00DF4611">
      <w:pPr>
        <w:pStyle w:val="Default"/>
        <w:spacing w:after="106"/>
        <w:rPr>
          <w:color w:val="auto"/>
          <w:sz w:val="22"/>
          <w:szCs w:val="22"/>
        </w:rPr>
      </w:pPr>
      <w:r w:rsidRPr="005019A3">
        <w:rPr>
          <w:color w:val="auto"/>
          <w:sz w:val="22"/>
          <w:szCs w:val="22"/>
        </w:rPr>
        <w:t xml:space="preserve">C. Program </w:t>
      </w:r>
    </w:p>
    <w:p w:rsidR="00DF4611" w:rsidRPr="005019A3" w:rsidRDefault="00DF4611" w:rsidP="00DF4611">
      <w:pPr>
        <w:pStyle w:val="Default"/>
        <w:rPr>
          <w:color w:val="auto"/>
          <w:sz w:val="22"/>
          <w:szCs w:val="22"/>
        </w:rPr>
      </w:pPr>
      <w:r w:rsidRPr="005019A3">
        <w:rPr>
          <w:color w:val="auto"/>
          <w:sz w:val="22"/>
          <w:szCs w:val="22"/>
        </w:rPr>
        <w:t xml:space="preserve">D. Process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ANSWER</w:t>
      </w:r>
      <w:proofErr w:type="gramStart"/>
      <w:r w:rsidRPr="005019A3">
        <w:rPr>
          <w:color w:val="auto"/>
          <w:sz w:val="22"/>
          <w:szCs w:val="22"/>
        </w:rPr>
        <w:t>:B</w:t>
      </w:r>
      <w:proofErr w:type="gramEnd"/>
      <w:r w:rsidRPr="005019A3">
        <w:rPr>
          <w:color w:val="auto"/>
          <w:sz w:val="22"/>
          <w:szCs w:val="22"/>
        </w:rPr>
        <w:t xml:space="preserve"> </w:t>
      </w:r>
    </w:p>
    <w:p w:rsidR="00C96030" w:rsidRPr="005019A3" w:rsidRDefault="00C96030" w:rsidP="00DF4611">
      <w:pPr>
        <w:pStyle w:val="Default"/>
        <w:rPr>
          <w:b/>
          <w:bCs/>
          <w:color w:val="auto"/>
          <w:sz w:val="22"/>
          <w:szCs w:val="22"/>
        </w:rPr>
      </w:pPr>
    </w:p>
    <w:p w:rsidR="00DF4611" w:rsidRPr="005019A3" w:rsidRDefault="00C96030" w:rsidP="00DF4611">
      <w:pPr>
        <w:pStyle w:val="Default"/>
        <w:rPr>
          <w:color w:val="auto"/>
          <w:sz w:val="22"/>
          <w:szCs w:val="22"/>
        </w:rPr>
      </w:pPr>
      <w:r w:rsidRPr="005019A3">
        <w:rPr>
          <w:b/>
          <w:bCs/>
          <w:color w:val="auto"/>
          <w:sz w:val="22"/>
          <w:szCs w:val="22"/>
        </w:rPr>
        <w:t>39</w:t>
      </w:r>
      <w:r w:rsidR="00DF4611" w:rsidRPr="005019A3">
        <w:rPr>
          <w:b/>
          <w:bCs/>
          <w:color w:val="auto"/>
          <w:sz w:val="22"/>
          <w:szCs w:val="22"/>
        </w:rPr>
        <w:t xml:space="preserve">. </w:t>
      </w:r>
      <w:r w:rsidR="00DF4611" w:rsidRPr="005019A3">
        <w:rPr>
          <w:color w:val="auto"/>
          <w:sz w:val="22"/>
          <w:szCs w:val="22"/>
        </w:rPr>
        <w:t xml:space="preserve">Port identities and capabilities are maintained by </w:t>
      </w:r>
    </w:p>
    <w:p w:rsidR="00DF4611" w:rsidRPr="005019A3" w:rsidRDefault="00DF4611" w:rsidP="00DF4611">
      <w:pPr>
        <w:pStyle w:val="Default"/>
        <w:spacing w:after="106"/>
        <w:rPr>
          <w:color w:val="auto"/>
          <w:sz w:val="22"/>
          <w:szCs w:val="22"/>
        </w:rPr>
      </w:pPr>
      <w:r w:rsidRPr="005019A3">
        <w:rPr>
          <w:color w:val="auto"/>
          <w:sz w:val="22"/>
          <w:szCs w:val="22"/>
        </w:rPr>
        <w:t xml:space="preserve">A. Object Oriented Operating System </w:t>
      </w:r>
    </w:p>
    <w:p w:rsidR="00DF4611" w:rsidRPr="005019A3" w:rsidRDefault="00DF4611" w:rsidP="00DF4611">
      <w:pPr>
        <w:pStyle w:val="Default"/>
        <w:spacing w:after="106"/>
        <w:rPr>
          <w:color w:val="auto"/>
          <w:sz w:val="22"/>
          <w:szCs w:val="22"/>
        </w:rPr>
      </w:pPr>
      <w:r w:rsidRPr="005019A3">
        <w:rPr>
          <w:color w:val="auto"/>
          <w:sz w:val="22"/>
          <w:szCs w:val="22"/>
        </w:rPr>
        <w:t xml:space="preserve">B. Kernel Service </w:t>
      </w:r>
    </w:p>
    <w:p w:rsidR="00DF4611" w:rsidRPr="005019A3" w:rsidRDefault="00DF4611" w:rsidP="00DF4611">
      <w:pPr>
        <w:pStyle w:val="Default"/>
        <w:spacing w:after="106"/>
        <w:rPr>
          <w:color w:val="auto"/>
          <w:sz w:val="22"/>
          <w:szCs w:val="22"/>
        </w:rPr>
      </w:pPr>
      <w:r w:rsidRPr="005019A3">
        <w:rPr>
          <w:color w:val="auto"/>
          <w:sz w:val="22"/>
          <w:szCs w:val="22"/>
        </w:rPr>
        <w:t xml:space="preserve">C. Kernel </w:t>
      </w:r>
    </w:p>
    <w:p w:rsidR="00DF4611" w:rsidRPr="005019A3" w:rsidRDefault="00DF4611" w:rsidP="00DF4611">
      <w:pPr>
        <w:pStyle w:val="Default"/>
        <w:rPr>
          <w:color w:val="auto"/>
          <w:sz w:val="22"/>
          <w:szCs w:val="22"/>
        </w:rPr>
      </w:pPr>
      <w:r w:rsidRPr="005019A3">
        <w:rPr>
          <w:color w:val="auto"/>
          <w:sz w:val="22"/>
          <w:szCs w:val="22"/>
        </w:rPr>
        <w:t xml:space="preserve">D. Microkernel </w:t>
      </w:r>
    </w:p>
    <w:p w:rsidR="00DF4611" w:rsidRPr="005019A3" w:rsidRDefault="00DF4611" w:rsidP="00DF4611">
      <w:pPr>
        <w:pStyle w:val="Default"/>
        <w:rPr>
          <w:color w:val="auto"/>
          <w:sz w:val="22"/>
          <w:szCs w:val="22"/>
        </w:rPr>
      </w:pPr>
    </w:p>
    <w:p w:rsidR="00DF4611" w:rsidRPr="005019A3" w:rsidRDefault="00DF4611" w:rsidP="00DF4611">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:C</w:t>
      </w:r>
      <w:proofErr w:type="gramEnd"/>
      <w:r w:rsidRPr="005019A3">
        <w:rPr>
          <w:color w:val="auto"/>
          <w:sz w:val="22"/>
          <w:szCs w:val="22"/>
        </w:rPr>
        <w:t xml:space="preserve"> </w:t>
      </w:r>
    </w:p>
    <w:p w:rsidR="00C96030" w:rsidRPr="005019A3" w:rsidRDefault="00C96030" w:rsidP="00DF4611">
      <w:pPr>
        <w:pStyle w:val="Default"/>
        <w:rPr>
          <w:b/>
          <w:bCs/>
          <w:color w:val="auto"/>
          <w:sz w:val="22"/>
          <w:szCs w:val="22"/>
        </w:rPr>
      </w:pPr>
    </w:p>
    <w:p w:rsidR="00DF4611" w:rsidRPr="005019A3" w:rsidRDefault="00C96030" w:rsidP="00DF4611">
      <w:pPr>
        <w:pStyle w:val="Default"/>
        <w:rPr>
          <w:color w:val="auto"/>
          <w:sz w:val="22"/>
          <w:szCs w:val="22"/>
        </w:rPr>
      </w:pPr>
      <w:r w:rsidRPr="005019A3">
        <w:rPr>
          <w:b/>
          <w:bCs/>
          <w:color w:val="auto"/>
          <w:sz w:val="22"/>
          <w:szCs w:val="22"/>
        </w:rPr>
        <w:t>40.</w:t>
      </w:r>
      <w:r w:rsidR="00DF4611" w:rsidRPr="005019A3">
        <w:rPr>
          <w:b/>
          <w:bCs/>
          <w:color w:val="auto"/>
          <w:sz w:val="22"/>
          <w:szCs w:val="22"/>
        </w:rPr>
        <w:t xml:space="preserve"> </w:t>
      </w:r>
      <w:r w:rsidR="00DF4611" w:rsidRPr="005019A3">
        <w:rPr>
          <w:color w:val="auto"/>
          <w:sz w:val="22"/>
          <w:szCs w:val="22"/>
        </w:rPr>
        <w:t xml:space="preserve">Which java feature is used to invoke a method on a remote object? </w:t>
      </w:r>
    </w:p>
    <w:p w:rsidR="00DF4611" w:rsidRPr="005019A3" w:rsidRDefault="00DF4611" w:rsidP="00DF4611">
      <w:pPr>
        <w:pStyle w:val="Default"/>
        <w:spacing w:after="106"/>
        <w:rPr>
          <w:color w:val="auto"/>
          <w:sz w:val="22"/>
          <w:szCs w:val="22"/>
        </w:rPr>
      </w:pPr>
      <w:r w:rsidRPr="005019A3">
        <w:rPr>
          <w:color w:val="auto"/>
          <w:sz w:val="22"/>
          <w:szCs w:val="22"/>
        </w:rPr>
        <w:t xml:space="preserve">A. Process Control Block (PCB) </w:t>
      </w:r>
    </w:p>
    <w:p w:rsidR="00DF4611" w:rsidRPr="005019A3" w:rsidRDefault="00DF4611" w:rsidP="00DF4611">
      <w:pPr>
        <w:pStyle w:val="Default"/>
        <w:spacing w:after="106"/>
        <w:rPr>
          <w:color w:val="auto"/>
          <w:sz w:val="22"/>
          <w:szCs w:val="22"/>
        </w:rPr>
      </w:pPr>
      <w:r w:rsidRPr="005019A3">
        <w:rPr>
          <w:color w:val="auto"/>
          <w:sz w:val="22"/>
          <w:szCs w:val="22"/>
        </w:rPr>
        <w:t xml:space="preserve">B. Remote Method Invocation (RMI) </w:t>
      </w:r>
    </w:p>
    <w:p w:rsidR="00DF4611" w:rsidRPr="005019A3" w:rsidRDefault="00DF4611" w:rsidP="00DF4611">
      <w:pPr>
        <w:pStyle w:val="Default"/>
        <w:spacing w:after="106"/>
        <w:rPr>
          <w:color w:val="auto"/>
          <w:sz w:val="22"/>
          <w:szCs w:val="22"/>
        </w:rPr>
      </w:pPr>
      <w:r w:rsidRPr="005019A3">
        <w:rPr>
          <w:color w:val="auto"/>
          <w:sz w:val="22"/>
          <w:szCs w:val="22"/>
        </w:rPr>
        <w:t xml:space="preserve">C. Remote access control Block </w:t>
      </w:r>
    </w:p>
    <w:p w:rsidR="00DF4611" w:rsidRPr="005019A3" w:rsidRDefault="00DF4611" w:rsidP="00DF4611">
      <w:pPr>
        <w:pStyle w:val="Default"/>
        <w:rPr>
          <w:color w:val="auto"/>
          <w:sz w:val="22"/>
          <w:szCs w:val="22"/>
        </w:rPr>
      </w:pPr>
      <w:r w:rsidRPr="005019A3">
        <w:rPr>
          <w:color w:val="auto"/>
          <w:sz w:val="22"/>
          <w:szCs w:val="22"/>
        </w:rPr>
        <w:t xml:space="preserve">D. both a and b </w:t>
      </w:r>
    </w:p>
    <w:p w:rsidR="00DF4611" w:rsidRPr="005019A3" w:rsidRDefault="00DF4611" w:rsidP="00DF4611">
      <w:pPr>
        <w:pStyle w:val="Default"/>
        <w:rPr>
          <w:color w:val="auto"/>
          <w:sz w:val="22"/>
          <w:szCs w:val="22"/>
        </w:rPr>
      </w:pPr>
    </w:p>
    <w:p w:rsidR="00DF4611" w:rsidRPr="005019A3" w:rsidRDefault="00DF4611" w:rsidP="00DF4611">
      <w:pPr>
        <w:pStyle w:val="Default"/>
        <w:pageBreakBefore/>
        <w:rPr>
          <w:color w:val="auto"/>
          <w:sz w:val="22"/>
          <w:szCs w:val="22"/>
        </w:rPr>
      </w:pPr>
      <w:r w:rsidRPr="005019A3">
        <w:rPr>
          <w:color w:val="auto"/>
          <w:sz w:val="22"/>
          <w:szCs w:val="22"/>
        </w:rPr>
        <w:lastRenderedPageBreak/>
        <w:t xml:space="preserve">Answer B </w:t>
      </w:r>
    </w:p>
    <w:p w:rsidR="00DF4611" w:rsidRPr="005019A3" w:rsidRDefault="00DF4611" w:rsidP="00DF4611">
      <w:pPr>
        <w:spacing w:after="0"/>
        <w:rPr>
          <w:rFonts w:ascii="Times New Roman" w:hAnsi="Times New Roman" w:cs="Times New Roman"/>
          <w:b/>
        </w:rPr>
      </w:pPr>
    </w:p>
    <w:p w:rsidR="005D663A" w:rsidRPr="005019A3" w:rsidRDefault="005D663A" w:rsidP="00DF4611">
      <w:pPr>
        <w:spacing w:after="0"/>
        <w:rPr>
          <w:rFonts w:ascii="Times New Roman" w:hAnsi="Times New Roman" w:cs="Times New Roman"/>
        </w:rPr>
      </w:pPr>
      <w:r w:rsidRPr="005019A3">
        <w:rPr>
          <w:rFonts w:ascii="Times New Roman" w:hAnsi="Times New Roman" w:cs="Times New Roman"/>
        </w:rPr>
        <w:t>UNIT-III</w:t>
      </w:r>
    </w:p>
    <w:p w:rsidR="005D663A" w:rsidRPr="005019A3" w:rsidRDefault="005D663A" w:rsidP="00DF4611">
      <w:pPr>
        <w:spacing w:after="0"/>
        <w:rPr>
          <w:rFonts w:ascii="Times New Roman" w:hAnsi="Times New Roman" w:cs="Times New Roman"/>
        </w:rPr>
      </w:pPr>
      <w:r w:rsidRPr="005019A3">
        <w:rPr>
          <w:rFonts w:ascii="Times New Roman" w:hAnsi="Times New Roman" w:cs="Times New Roman"/>
        </w:rPr>
        <w:t xml:space="preserve"> 2 Marks</w:t>
      </w:r>
    </w:p>
    <w:p w:rsidR="005D663A" w:rsidRPr="005019A3" w:rsidRDefault="005D663A" w:rsidP="00DF4611">
      <w:pPr>
        <w:spacing w:after="0"/>
        <w:rPr>
          <w:rFonts w:ascii="Times New Roman" w:hAnsi="Times New Roman" w:cs="Times New Roman"/>
        </w:rPr>
      </w:pPr>
      <w:r w:rsidRPr="005019A3">
        <w:rPr>
          <w:rFonts w:ascii="Times New Roman" w:hAnsi="Times New Roman" w:cs="Times New Roman"/>
        </w:rPr>
        <w:t xml:space="preserve"> 1. What is deadlock? </w:t>
      </w:r>
    </w:p>
    <w:p w:rsidR="005D663A" w:rsidRPr="005019A3" w:rsidRDefault="005D663A" w:rsidP="00DF4611">
      <w:pPr>
        <w:spacing w:after="0"/>
        <w:rPr>
          <w:rFonts w:ascii="Times New Roman" w:hAnsi="Times New Roman" w:cs="Times New Roman"/>
        </w:rPr>
      </w:pPr>
      <w:r w:rsidRPr="005019A3">
        <w:rPr>
          <w:rFonts w:ascii="Times New Roman" w:hAnsi="Times New Roman" w:cs="Times New Roman"/>
        </w:rPr>
        <w:t>2. What are different methods for handling deadlocks?</w:t>
      </w:r>
    </w:p>
    <w:p w:rsidR="005D663A" w:rsidRPr="005019A3" w:rsidRDefault="005D663A" w:rsidP="00DF4611">
      <w:pPr>
        <w:spacing w:after="0"/>
        <w:rPr>
          <w:rFonts w:ascii="Times New Roman" w:hAnsi="Times New Roman" w:cs="Times New Roman"/>
        </w:rPr>
      </w:pPr>
      <w:r w:rsidRPr="005019A3">
        <w:rPr>
          <w:rFonts w:ascii="Times New Roman" w:hAnsi="Times New Roman" w:cs="Times New Roman"/>
        </w:rPr>
        <w:t>3. What are necessary conditions for deadlocks?</w:t>
      </w:r>
    </w:p>
    <w:p w:rsidR="005D663A" w:rsidRPr="005019A3" w:rsidRDefault="005D663A" w:rsidP="00DF4611">
      <w:pPr>
        <w:spacing w:after="0"/>
        <w:rPr>
          <w:rFonts w:ascii="Times New Roman" w:hAnsi="Times New Roman" w:cs="Times New Roman"/>
        </w:rPr>
      </w:pPr>
    </w:p>
    <w:p w:rsidR="005D663A" w:rsidRPr="005019A3" w:rsidRDefault="005D663A" w:rsidP="00DF4611">
      <w:pPr>
        <w:spacing w:after="0"/>
        <w:rPr>
          <w:rFonts w:ascii="Times New Roman" w:hAnsi="Times New Roman" w:cs="Times New Roman"/>
        </w:rPr>
      </w:pPr>
      <w:r w:rsidRPr="005019A3">
        <w:rPr>
          <w:rFonts w:ascii="Times New Roman" w:hAnsi="Times New Roman" w:cs="Times New Roman"/>
        </w:rPr>
        <w:t>5 Marks</w:t>
      </w:r>
    </w:p>
    <w:p w:rsidR="005D663A" w:rsidRPr="005019A3" w:rsidRDefault="005D663A" w:rsidP="00DF4611">
      <w:pPr>
        <w:spacing w:after="0"/>
        <w:rPr>
          <w:rFonts w:ascii="Times New Roman" w:hAnsi="Times New Roman" w:cs="Times New Roman"/>
        </w:rPr>
      </w:pPr>
      <w:r w:rsidRPr="005019A3">
        <w:rPr>
          <w:rFonts w:ascii="Times New Roman" w:hAnsi="Times New Roman" w:cs="Times New Roman"/>
        </w:rPr>
        <w:t xml:space="preserve"> 1. Write the resource allocation algorithm for dead lock? </w:t>
      </w:r>
    </w:p>
    <w:p w:rsidR="005D663A" w:rsidRPr="005019A3" w:rsidRDefault="005D663A" w:rsidP="00DF4611">
      <w:pPr>
        <w:spacing w:after="0"/>
        <w:rPr>
          <w:rFonts w:ascii="Times New Roman" w:hAnsi="Times New Roman" w:cs="Times New Roman"/>
        </w:rPr>
      </w:pPr>
      <w:r w:rsidRPr="005019A3">
        <w:rPr>
          <w:rFonts w:ascii="Times New Roman" w:hAnsi="Times New Roman" w:cs="Times New Roman"/>
        </w:rPr>
        <w:t>2. Explain about Deadlock Prevention</w:t>
      </w:r>
    </w:p>
    <w:p w:rsidR="005D663A" w:rsidRPr="005019A3" w:rsidRDefault="005D663A" w:rsidP="00DF4611">
      <w:pPr>
        <w:spacing w:after="0"/>
        <w:rPr>
          <w:rFonts w:ascii="Times New Roman" w:hAnsi="Times New Roman" w:cs="Times New Roman"/>
        </w:rPr>
      </w:pPr>
      <w:r w:rsidRPr="005019A3">
        <w:rPr>
          <w:rFonts w:ascii="Times New Roman" w:hAnsi="Times New Roman" w:cs="Times New Roman"/>
        </w:rPr>
        <w:t xml:space="preserve"> 3. Explain about Deadlock Avoidance </w:t>
      </w:r>
    </w:p>
    <w:p w:rsidR="005D663A" w:rsidRPr="005019A3" w:rsidRDefault="005D663A" w:rsidP="00DF4611">
      <w:pPr>
        <w:spacing w:after="0"/>
        <w:rPr>
          <w:rFonts w:ascii="Times New Roman" w:hAnsi="Times New Roman" w:cs="Times New Roman"/>
        </w:rPr>
      </w:pPr>
      <w:r w:rsidRPr="005019A3">
        <w:rPr>
          <w:rFonts w:ascii="Times New Roman" w:hAnsi="Times New Roman" w:cs="Times New Roman"/>
        </w:rPr>
        <w:t>4. Explain about necessary conditions of deadlock</w:t>
      </w:r>
    </w:p>
    <w:p w:rsidR="005D663A" w:rsidRPr="005019A3" w:rsidRDefault="005D663A" w:rsidP="00DF4611">
      <w:pPr>
        <w:spacing w:after="0"/>
        <w:rPr>
          <w:rFonts w:ascii="Times New Roman" w:hAnsi="Times New Roman" w:cs="Times New Roman"/>
        </w:rPr>
      </w:pPr>
      <w:r w:rsidRPr="005019A3">
        <w:rPr>
          <w:rFonts w:ascii="Times New Roman" w:hAnsi="Times New Roman" w:cs="Times New Roman"/>
        </w:rPr>
        <w:t xml:space="preserve"> 5. Explain about resource allocation </w:t>
      </w:r>
      <w:proofErr w:type="gramStart"/>
      <w:r w:rsidRPr="005019A3">
        <w:rPr>
          <w:rFonts w:ascii="Times New Roman" w:hAnsi="Times New Roman" w:cs="Times New Roman"/>
        </w:rPr>
        <w:t>graph(</w:t>
      </w:r>
      <w:proofErr w:type="gramEnd"/>
      <w:r w:rsidRPr="005019A3">
        <w:rPr>
          <w:rFonts w:ascii="Times New Roman" w:hAnsi="Times New Roman" w:cs="Times New Roman"/>
        </w:rPr>
        <w:t xml:space="preserve">RAG)? </w:t>
      </w:r>
    </w:p>
    <w:p w:rsidR="005D663A" w:rsidRPr="005019A3" w:rsidRDefault="005D663A" w:rsidP="00DF4611">
      <w:pPr>
        <w:spacing w:after="0"/>
        <w:rPr>
          <w:rFonts w:ascii="Times New Roman" w:hAnsi="Times New Roman" w:cs="Times New Roman"/>
        </w:rPr>
      </w:pPr>
      <w:r w:rsidRPr="005019A3">
        <w:rPr>
          <w:rFonts w:ascii="Times New Roman" w:hAnsi="Times New Roman" w:cs="Times New Roman"/>
        </w:rPr>
        <w:t>6. Explain about recovery from deadlock?</w:t>
      </w:r>
    </w:p>
    <w:p w:rsidR="005475D5" w:rsidRPr="005019A3" w:rsidRDefault="005475D5" w:rsidP="00DF4611">
      <w:pPr>
        <w:spacing w:after="0"/>
        <w:rPr>
          <w:rFonts w:ascii="Times New Roman" w:hAnsi="Times New Roman" w:cs="Times New Roman"/>
          <w:shd w:val="clear" w:color="auto" w:fill="FFFFFF"/>
        </w:rPr>
      </w:pPr>
      <w:r w:rsidRPr="005019A3">
        <w:rPr>
          <w:rFonts w:ascii="Times New Roman" w:hAnsi="Times New Roman" w:cs="Times New Roman"/>
          <w:shd w:val="clear" w:color="auto" w:fill="FFFFFF"/>
        </w:rPr>
        <w:t xml:space="preserve">7. State </w:t>
      </w:r>
      <w:proofErr w:type="gramStart"/>
      <w:r w:rsidRPr="005019A3">
        <w:rPr>
          <w:rFonts w:ascii="Times New Roman" w:hAnsi="Times New Roman" w:cs="Times New Roman"/>
          <w:shd w:val="clear" w:color="auto" w:fill="FFFFFF"/>
        </w:rPr>
        <w:t>The</w:t>
      </w:r>
      <w:proofErr w:type="gramEnd"/>
      <w:r w:rsidRPr="005019A3">
        <w:rPr>
          <w:rFonts w:ascii="Times New Roman" w:hAnsi="Times New Roman" w:cs="Times New Roman"/>
          <w:shd w:val="clear" w:color="auto" w:fill="FFFFFF"/>
        </w:rPr>
        <w:t xml:space="preserve"> critical section problem. What requirements must a solution to the critical section problem satisfy? </w:t>
      </w:r>
    </w:p>
    <w:p w:rsidR="005475D5" w:rsidRPr="005019A3" w:rsidRDefault="005475D5" w:rsidP="00DF4611">
      <w:pPr>
        <w:spacing w:after="0"/>
        <w:rPr>
          <w:rFonts w:ascii="Times New Roman" w:hAnsi="Times New Roman" w:cs="Times New Roman"/>
        </w:rPr>
      </w:pPr>
      <w:r w:rsidRPr="005019A3">
        <w:rPr>
          <w:rFonts w:ascii="Times New Roman" w:hAnsi="Times New Roman" w:cs="Times New Roman"/>
          <w:shd w:val="clear" w:color="auto" w:fill="FFFFFF"/>
        </w:rPr>
        <w:t>8. State the structure of semaphore highlighting how it can be used for process synchronization</w:t>
      </w:r>
    </w:p>
    <w:p w:rsidR="005D663A" w:rsidRPr="005019A3" w:rsidRDefault="005D663A" w:rsidP="00DF4611">
      <w:pPr>
        <w:spacing w:after="0"/>
        <w:rPr>
          <w:rFonts w:ascii="Times New Roman" w:hAnsi="Times New Roman" w:cs="Times New Roman"/>
        </w:rPr>
      </w:pPr>
    </w:p>
    <w:p w:rsidR="005D663A" w:rsidRPr="005019A3" w:rsidRDefault="005D663A" w:rsidP="00DF4611">
      <w:pPr>
        <w:spacing w:after="0"/>
        <w:rPr>
          <w:rFonts w:ascii="Times New Roman" w:hAnsi="Times New Roman" w:cs="Times New Roman"/>
        </w:rPr>
      </w:pPr>
      <w:r w:rsidRPr="005019A3">
        <w:rPr>
          <w:rFonts w:ascii="Times New Roman" w:hAnsi="Times New Roman" w:cs="Times New Roman"/>
        </w:rPr>
        <w:t xml:space="preserve">10 Marks </w:t>
      </w:r>
    </w:p>
    <w:p w:rsidR="005D663A" w:rsidRPr="005019A3" w:rsidRDefault="005D663A" w:rsidP="00DF4611">
      <w:pPr>
        <w:spacing w:after="0"/>
        <w:rPr>
          <w:rFonts w:ascii="Times New Roman" w:hAnsi="Times New Roman" w:cs="Times New Roman"/>
        </w:rPr>
      </w:pPr>
      <w:r w:rsidRPr="005019A3">
        <w:rPr>
          <w:rFonts w:ascii="Times New Roman" w:hAnsi="Times New Roman" w:cs="Times New Roman"/>
        </w:rPr>
        <w:t xml:space="preserve">1. What is deadlock? Explain deadlock prevention in detail. </w:t>
      </w:r>
    </w:p>
    <w:p w:rsidR="005D663A" w:rsidRPr="005019A3" w:rsidRDefault="005D663A" w:rsidP="00DF4611">
      <w:pPr>
        <w:spacing w:after="0"/>
        <w:rPr>
          <w:rFonts w:ascii="Times New Roman" w:hAnsi="Times New Roman" w:cs="Times New Roman"/>
        </w:rPr>
      </w:pPr>
      <w:r w:rsidRPr="005019A3">
        <w:rPr>
          <w:rFonts w:ascii="Times New Roman" w:hAnsi="Times New Roman" w:cs="Times New Roman"/>
        </w:rPr>
        <w:t>2. What is deadlock? Explain deadlock Avoidance in detail</w:t>
      </w:r>
      <w:proofErr w:type="gramStart"/>
      <w:r w:rsidRPr="005019A3">
        <w:rPr>
          <w:rFonts w:ascii="Times New Roman" w:hAnsi="Times New Roman" w:cs="Times New Roman"/>
        </w:rPr>
        <w:t>.(</w:t>
      </w:r>
      <w:proofErr w:type="gramEnd"/>
      <w:r w:rsidRPr="005019A3">
        <w:rPr>
          <w:rFonts w:ascii="Times New Roman" w:hAnsi="Times New Roman" w:cs="Times New Roman"/>
        </w:rPr>
        <w:t xml:space="preserve">DEC 2015) </w:t>
      </w:r>
    </w:p>
    <w:p w:rsidR="005D663A" w:rsidRPr="005019A3" w:rsidRDefault="005D663A" w:rsidP="00DF4611">
      <w:pPr>
        <w:spacing w:after="0"/>
        <w:rPr>
          <w:rFonts w:ascii="Times New Roman" w:hAnsi="Times New Roman" w:cs="Times New Roman"/>
        </w:rPr>
      </w:pPr>
      <w:r w:rsidRPr="005019A3">
        <w:rPr>
          <w:rFonts w:ascii="Times New Roman" w:hAnsi="Times New Roman" w:cs="Times New Roman"/>
        </w:rPr>
        <w:t>3. What is deadlock? Explain deadlock recovery in detail.</w:t>
      </w:r>
    </w:p>
    <w:p w:rsidR="005D663A" w:rsidRPr="005019A3" w:rsidRDefault="005475D5" w:rsidP="00DF4611">
      <w:pPr>
        <w:spacing w:after="0"/>
        <w:rPr>
          <w:rFonts w:ascii="Times New Roman" w:hAnsi="Times New Roman" w:cs="Times New Roman"/>
        </w:rPr>
      </w:pPr>
      <w:r w:rsidRPr="005019A3">
        <w:rPr>
          <w:rFonts w:ascii="Times New Roman" w:hAnsi="Times New Roman" w:cs="Times New Roman"/>
        </w:rPr>
        <w:t xml:space="preserve">4. </w:t>
      </w:r>
      <w:r w:rsidR="005D663A" w:rsidRPr="005019A3">
        <w:rPr>
          <w:rFonts w:ascii="Times New Roman" w:hAnsi="Times New Roman" w:cs="Times New Roman"/>
        </w:rPr>
        <w:t>Write in detail about Semaphores.</w:t>
      </w:r>
    </w:p>
    <w:p w:rsidR="005D663A" w:rsidRPr="005019A3" w:rsidRDefault="005475D5" w:rsidP="00DF4611">
      <w:pPr>
        <w:spacing w:after="0"/>
        <w:rPr>
          <w:rFonts w:ascii="Times New Roman" w:hAnsi="Times New Roman" w:cs="Times New Roman"/>
        </w:rPr>
      </w:pPr>
      <w:r w:rsidRPr="005019A3">
        <w:rPr>
          <w:rFonts w:ascii="Times New Roman" w:hAnsi="Times New Roman" w:cs="Times New Roman"/>
        </w:rPr>
        <w:t xml:space="preserve">5. </w:t>
      </w:r>
      <w:r w:rsidR="005D663A" w:rsidRPr="005019A3">
        <w:rPr>
          <w:rFonts w:ascii="Times New Roman" w:hAnsi="Times New Roman" w:cs="Times New Roman"/>
        </w:rPr>
        <w:t>How monitors help in process synchronization.</w:t>
      </w:r>
    </w:p>
    <w:p w:rsidR="005475D5" w:rsidRPr="005019A3" w:rsidRDefault="005475D5" w:rsidP="00DF4611">
      <w:pPr>
        <w:spacing w:after="0"/>
        <w:rPr>
          <w:rFonts w:ascii="Times New Roman" w:hAnsi="Times New Roman" w:cs="Times New Roman"/>
        </w:rPr>
      </w:pPr>
      <w:r w:rsidRPr="005019A3">
        <w:rPr>
          <w:rFonts w:ascii="Times New Roman" w:hAnsi="Times New Roman" w:cs="Times New Roman"/>
        </w:rPr>
        <w:t>6.</w:t>
      </w:r>
      <w:r w:rsidR="005D663A" w:rsidRPr="005019A3">
        <w:rPr>
          <w:rFonts w:ascii="Times New Roman" w:hAnsi="Times New Roman" w:cs="Times New Roman"/>
        </w:rPr>
        <w:t xml:space="preserve"> (</w:t>
      </w:r>
      <w:proofErr w:type="spellStart"/>
      <w:proofErr w:type="gramStart"/>
      <w:r w:rsidR="005D663A" w:rsidRPr="005019A3">
        <w:rPr>
          <w:rFonts w:ascii="Times New Roman" w:hAnsi="Times New Roman" w:cs="Times New Roman"/>
        </w:rPr>
        <w:t>i</w:t>
      </w:r>
      <w:proofErr w:type="spellEnd"/>
      <w:proofErr w:type="gramEnd"/>
      <w:r w:rsidR="005D663A" w:rsidRPr="005019A3">
        <w:rPr>
          <w:rFonts w:ascii="Times New Roman" w:hAnsi="Times New Roman" w:cs="Times New Roman"/>
        </w:rPr>
        <w:t>) What is meant by critical section problem? Propose a solution based on bakery algorithm.</w:t>
      </w:r>
    </w:p>
    <w:p w:rsidR="005475D5" w:rsidRPr="005019A3" w:rsidRDefault="005D663A" w:rsidP="00DF4611">
      <w:pPr>
        <w:spacing w:after="0"/>
        <w:rPr>
          <w:rFonts w:ascii="Times New Roman" w:hAnsi="Times New Roman" w:cs="Times New Roman"/>
        </w:rPr>
      </w:pPr>
      <w:r w:rsidRPr="005019A3">
        <w:rPr>
          <w:rFonts w:ascii="Times New Roman" w:hAnsi="Times New Roman" w:cs="Times New Roman"/>
        </w:rPr>
        <w:t xml:space="preserve"> (ii) Consider the following snapshot of a system: P0 – P4 are 5 processes present and A, B, C, D are the resources. The maximum need of a Process and the allocated resources details are given in the table. Answer the following based on banker’s algorithm.</w:t>
      </w:r>
    </w:p>
    <w:p w:rsidR="005475D5" w:rsidRPr="005019A3" w:rsidRDefault="005D663A" w:rsidP="00DF4611">
      <w:pPr>
        <w:spacing w:after="0"/>
        <w:rPr>
          <w:rFonts w:ascii="Times New Roman" w:hAnsi="Times New Roman" w:cs="Times New Roman"/>
        </w:rPr>
      </w:pPr>
      <w:r w:rsidRPr="005019A3">
        <w:rPr>
          <w:rFonts w:ascii="Times New Roman" w:hAnsi="Times New Roman" w:cs="Times New Roman"/>
        </w:rPr>
        <w:t xml:space="preserve"> (1) What is the content of NEED matrix?</w:t>
      </w:r>
    </w:p>
    <w:p w:rsidR="005475D5" w:rsidRPr="005019A3" w:rsidRDefault="005D663A" w:rsidP="00DF4611">
      <w:pPr>
        <w:spacing w:after="0"/>
        <w:rPr>
          <w:rFonts w:ascii="Times New Roman" w:hAnsi="Times New Roman" w:cs="Times New Roman"/>
        </w:rPr>
      </w:pPr>
      <w:r w:rsidRPr="005019A3">
        <w:rPr>
          <w:rFonts w:ascii="Times New Roman" w:hAnsi="Times New Roman" w:cs="Times New Roman"/>
        </w:rPr>
        <w:t xml:space="preserve"> (2) Is the system in a safe state? </w:t>
      </w:r>
    </w:p>
    <w:p w:rsidR="005475D5" w:rsidRPr="005019A3" w:rsidRDefault="005D663A" w:rsidP="00DF4611">
      <w:pPr>
        <w:spacing w:after="0"/>
        <w:rPr>
          <w:rFonts w:ascii="Times New Roman" w:hAnsi="Times New Roman" w:cs="Times New Roman"/>
        </w:rPr>
      </w:pPr>
      <w:r w:rsidRPr="005019A3">
        <w:rPr>
          <w:rFonts w:ascii="Times New Roman" w:hAnsi="Times New Roman" w:cs="Times New Roman"/>
        </w:rPr>
        <w:t xml:space="preserve">(3) If a request from process P0 arrives for (0, 2, </w:t>
      </w:r>
      <w:proofErr w:type="gramStart"/>
      <w:r w:rsidRPr="005019A3">
        <w:rPr>
          <w:rFonts w:ascii="Times New Roman" w:hAnsi="Times New Roman" w:cs="Times New Roman"/>
        </w:rPr>
        <w:t>0</w:t>
      </w:r>
      <w:proofErr w:type="gramEnd"/>
      <w:r w:rsidRPr="005019A3">
        <w:rPr>
          <w:rFonts w:ascii="Times New Roman" w:hAnsi="Times New Roman" w:cs="Times New Roman"/>
        </w:rPr>
        <w:t>) can the request be granted immediately.</w:t>
      </w:r>
    </w:p>
    <w:p w:rsidR="005475D5" w:rsidRPr="005019A3" w:rsidRDefault="005475D5" w:rsidP="00DF4611">
      <w:pPr>
        <w:spacing w:after="0"/>
        <w:rPr>
          <w:rFonts w:ascii="Times New Roman" w:hAnsi="Times New Roman" w:cs="Times New Roman"/>
        </w:rPr>
      </w:pPr>
      <w:r w:rsidRPr="005019A3">
        <w:rPr>
          <w:rFonts w:ascii="Times New Roman" w:hAnsi="Times New Roman" w:cs="Times New Roman"/>
        </w:rPr>
        <w:t xml:space="preserve">             </w:t>
      </w:r>
      <w:r w:rsidR="005D663A" w:rsidRPr="005019A3">
        <w:rPr>
          <w:rFonts w:ascii="Times New Roman" w:hAnsi="Times New Roman" w:cs="Times New Roman"/>
        </w:rPr>
        <w:t xml:space="preserve"> Allocation</w:t>
      </w:r>
      <w:r w:rsidRPr="005019A3">
        <w:rPr>
          <w:rFonts w:ascii="Times New Roman" w:hAnsi="Times New Roman" w:cs="Times New Roman"/>
        </w:rPr>
        <w:t xml:space="preserve">          </w:t>
      </w:r>
      <w:r w:rsidR="005D663A" w:rsidRPr="005019A3">
        <w:rPr>
          <w:rFonts w:ascii="Times New Roman" w:hAnsi="Times New Roman" w:cs="Times New Roman"/>
        </w:rPr>
        <w:t xml:space="preserve"> Max </w:t>
      </w:r>
      <w:r w:rsidRPr="005019A3">
        <w:rPr>
          <w:rFonts w:ascii="Times New Roman" w:hAnsi="Times New Roman" w:cs="Times New Roman"/>
        </w:rPr>
        <w:t xml:space="preserve">        </w:t>
      </w:r>
      <w:r w:rsidR="005D663A" w:rsidRPr="005019A3">
        <w:rPr>
          <w:rFonts w:ascii="Times New Roman" w:hAnsi="Times New Roman" w:cs="Times New Roman"/>
        </w:rPr>
        <w:t>Available</w:t>
      </w:r>
    </w:p>
    <w:p w:rsidR="005475D5" w:rsidRPr="005019A3" w:rsidRDefault="005475D5" w:rsidP="00DF4611">
      <w:pPr>
        <w:spacing w:after="0"/>
        <w:rPr>
          <w:rFonts w:ascii="Times New Roman" w:hAnsi="Times New Roman" w:cs="Times New Roman"/>
        </w:rPr>
      </w:pPr>
      <w:r w:rsidRPr="005019A3">
        <w:rPr>
          <w:rFonts w:ascii="Times New Roman" w:hAnsi="Times New Roman" w:cs="Times New Roman"/>
        </w:rPr>
        <w:t xml:space="preserve">               </w:t>
      </w:r>
      <w:r w:rsidR="005D663A" w:rsidRPr="005019A3">
        <w:rPr>
          <w:rFonts w:ascii="Times New Roman" w:hAnsi="Times New Roman" w:cs="Times New Roman"/>
        </w:rPr>
        <w:t xml:space="preserve"> A B C </w:t>
      </w:r>
      <w:r w:rsidRPr="005019A3">
        <w:rPr>
          <w:rFonts w:ascii="Times New Roman" w:hAnsi="Times New Roman" w:cs="Times New Roman"/>
        </w:rPr>
        <w:t xml:space="preserve">                </w:t>
      </w:r>
      <w:r w:rsidR="005D663A" w:rsidRPr="005019A3">
        <w:rPr>
          <w:rFonts w:ascii="Times New Roman" w:hAnsi="Times New Roman" w:cs="Times New Roman"/>
        </w:rPr>
        <w:t xml:space="preserve">A B C </w:t>
      </w:r>
      <w:r w:rsidRPr="005019A3">
        <w:rPr>
          <w:rFonts w:ascii="Times New Roman" w:hAnsi="Times New Roman" w:cs="Times New Roman"/>
        </w:rPr>
        <w:t xml:space="preserve">         </w:t>
      </w:r>
      <w:r w:rsidR="005D663A" w:rsidRPr="005019A3">
        <w:rPr>
          <w:rFonts w:ascii="Times New Roman" w:hAnsi="Times New Roman" w:cs="Times New Roman"/>
        </w:rPr>
        <w:t xml:space="preserve">A B C </w:t>
      </w:r>
    </w:p>
    <w:p w:rsidR="005475D5" w:rsidRPr="005019A3" w:rsidRDefault="005475D5" w:rsidP="00DF4611">
      <w:pPr>
        <w:spacing w:after="0"/>
        <w:rPr>
          <w:rFonts w:ascii="Times New Roman" w:hAnsi="Times New Roman" w:cs="Times New Roman"/>
        </w:rPr>
      </w:pPr>
      <w:r w:rsidRPr="005019A3">
        <w:rPr>
          <w:rFonts w:ascii="Times New Roman" w:hAnsi="Times New Roman" w:cs="Times New Roman"/>
        </w:rPr>
        <w:t xml:space="preserve">   </w:t>
      </w:r>
      <w:r w:rsidR="005D663A" w:rsidRPr="005019A3">
        <w:rPr>
          <w:rFonts w:ascii="Times New Roman" w:hAnsi="Times New Roman" w:cs="Times New Roman"/>
        </w:rPr>
        <w:t xml:space="preserve">P0 </w:t>
      </w:r>
      <w:r w:rsidRPr="005019A3">
        <w:rPr>
          <w:rFonts w:ascii="Times New Roman" w:hAnsi="Times New Roman" w:cs="Times New Roman"/>
        </w:rPr>
        <w:t xml:space="preserve">        </w:t>
      </w:r>
      <w:r w:rsidR="005D663A" w:rsidRPr="005019A3">
        <w:rPr>
          <w:rFonts w:ascii="Times New Roman" w:hAnsi="Times New Roman" w:cs="Times New Roman"/>
        </w:rPr>
        <w:t xml:space="preserve">0 1 0 </w:t>
      </w:r>
      <w:r w:rsidRPr="005019A3">
        <w:rPr>
          <w:rFonts w:ascii="Times New Roman" w:hAnsi="Times New Roman" w:cs="Times New Roman"/>
        </w:rPr>
        <w:t xml:space="preserve">                </w:t>
      </w:r>
      <w:r w:rsidR="005D663A" w:rsidRPr="005019A3">
        <w:rPr>
          <w:rFonts w:ascii="Times New Roman" w:hAnsi="Times New Roman" w:cs="Times New Roman"/>
        </w:rPr>
        <w:t xml:space="preserve">7 5 3 </w:t>
      </w:r>
      <w:r w:rsidRPr="005019A3">
        <w:rPr>
          <w:rFonts w:ascii="Times New Roman" w:hAnsi="Times New Roman" w:cs="Times New Roman"/>
        </w:rPr>
        <w:t xml:space="preserve">         </w:t>
      </w:r>
      <w:proofErr w:type="spellStart"/>
      <w:r w:rsidR="005D663A" w:rsidRPr="005019A3">
        <w:rPr>
          <w:rFonts w:ascii="Times New Roman" w:hAnsi="Times New Roman" w:cs="Times New Roman"/>
        </w:rPr>
        <w:t>3</w:t>
      </w:r>
      <w:proofErr w:type="spellEnd"/>
      <w:r w:rsidR="005D663A" w:rsidRPr="005019A3">
        <w:rPr>
          <w:rFonts w:ascii="Times New Roman" w:hAnsi="Times New Roman" w:cs="Times New Roman"/>
        </w:rPr>
        <w:t xml:space="preserve"> </w:t>
      </w:r>
      <w:proofErr w:type="spellStart"/>
      <w:r w:rsidR="005D663A" w:rsidRPr="005019A3">
        <w:rPr>
          <w:rFonts w:ascii="Times New Roman" w:hAnsi="Times New Roman" w:cs="Times New Roman"/>
        </w:rPr>
        <w:t>3</w:t>
      </w:r>
      <w:proofErr w:type="spellEnd"/>
      <w:r w:rsidR="005D663A" w:rsidRPr="005019A3">
        <w:rPr>
          <w:rFonts w:ascii="Times New Roman" w:hAnsi="Times New Roman" w:cs="Times New Roman"/>
        </w:rPr>
        <w:t xml:space="preserve"> 2 </w:t>
      </w:r>
    </w:p>
    <w:p w:rsidR="005475D5" w:rsidRPr="005019A3" w:rsidRDefault="005475D5" w:rsidP="00DF4611">
      <w:pPr>
        <w:spacing w:after="0"/>
        <w:rPr>
          <w:rFonts w:ascii="Times New Roman" w:hAnsi="Times New Roman" w:cs="Times New Roman"/>
        </w:rPr>
      </w:pPr>
      <w:r w:rsidRPr="005019A3">
        <w:rPr>
          <w:rFonts w:ascii="Times New Roman" w:hAnsi="Times New Roman" w:cs="Times New Roman"/>
        </w:rPr>
        <w:t xml:space="preserve">   </w:t>
      </w:r>
      <w:r w:rsidR="005D663A" w:rsidRPr="005019A3">
        <w:rPr>
          <w:rFonts w:ascii="Times New Roman" w:hAnsi="Times New Roman" w:cs="Times New Roman"/>
        </w:rPr>
        <w:t xml:space="preserve">P1 </w:t>
      </w:r>
      <w:r w:rsidRPr="005019A3">
        <w:rPr>
          <w:rFonts w:ascii="Times New Roman" w:hAnsi="Times New Roman" w:cs="Times New Roman"/>
        </w:rPr>
        <w:t xml:space="preserve">        </w:t>
      </w:r>
      <w:r w:rsidR="005D663A" w:rsidRPr="005019A3">
        <w:rPr>
          <w:rFonts w:ascii="Times New Roman" w:hAnsi="Times New Roman" w:cs="Times New Roman"/>
        </w:rPr>
        <w:t xml:space="preserve">2 0 </w:t>
      </w:r>
      <w:proofErr w:type="spellStart"/>
      <w:r w:rsidR="005D663A" w:rsidRPr="005019A3">
        <w:rPr>
          <w:rFonts w:ascii="Times New Roman" w:hAnsi="Times New Roman" w:cs="Times New Roman"/>
        </w:rPr>
        <w:t>0</w:t>
      </w:r>
      <w:proofErr w:type="spellEnd"/>
      <w:r w:rsidR="005D663A" w:rsidRPr="005019A3">
        <w:rPr>
          <w:rFonts w:ascii="Times New Roman" w:hAnsi="Times New Roman" w:cs="Times New Roman"/>
        </w:rPr>
        <w:t xml:space="preserve"> </w:t>
      </w:r>
      <w:r w:rsidRPr="005019A3">
        <w:rPr>
          <w:rFonts w:ascii="Times New Roman" w:hAnsi="Times New Roman" w:cs="Times New Roman"/>
        </w:rPr>
        <w:t xml:space="preserve">                </w:t>
      </w:r>
      <w:r w:rsidR="005D663A" w:rsidRPr="005019A3">
        <w:rPr>
          <w:rFonts w:ascii="Times New Roman" w:hAnsi="Times New Roman" w:cs="Times New Roman"/>
        </w:rPr>
        <w:t xml:space="preserve">3 2 </w:t>
      </w:r>
      <w:proofErr w:type="spellStart"/>
      <w:r w:rsidR="005D663A" w:rsidRPr="005019A3">
        <w:rPr>
          <w:rFonts w:ascii="Times New Roman" w:hAnsi="Times New Roman" w:cs="Times New Roman"/>
        </w:rPr>
        <w:t>2</w:t>
      </w:r>
      <w:proofErr w:type="spellEnd"/>
      <w:r w:rsidR="005D663A" w:rsidRPr="005019A3">
        <w:rPr>
          <w:rFonts w:ascii="Times New Roman" w:hAnsi="Times New Roman" w:cs="Times New Roman"/>
        </w:rPr>
        <w:t xml:space="preserve"> </w:t>
      </w:r>
    </w:p>
    <w:p w:rsidR="005475D5" w:rsidRPr="005019A3" w:rsidRDefault="005475D5" w:rsidP="00DF4611">
      <w:pPr>
        <w:spacing w:after="0"/>
        <w:rPr>
          <w:rFonts w:ascii="Times New Roman" w:hAnsi="Times New Roman" w:cs="Times New Roman"/>
        </w:rPr>
      </w:pPr>
      <w:r w:rsidRPr="005019A3">
        <w:rPr>
          <w:rFonts w:ascii="Times New Roman" w:hAnsi="Times New Roman" w:cs="Times New Roman"/>
        </w:rPr>
        <w:t xml:space="preserve">   </w:t>
      </w:r>
      <w:r w:rsidR="005D663A" w:rsidRPr="005019A3">
        <w:rPr>
          <w:rFonts w:ascii="Times New Roman" w:hAnsi="Times New Roman" w:cs="Times New Roman"/>
        </w:rPr>
        <w:t xml:space="preserve">P2 </w:t>
      </w:r>
      <w:r w:rsidRPr="005019A3">
        <w:rPr>
          <w:rFonts w:ascii="Times New Roman" w:hAnsi="Times New Roman" w:cs="Times New Roman"/>
        </w:rPr>
        <w:t xml:space="preserve">        </w:t>
      </w:r>
      <w:r w:rsidR="005D663A" w:rsidRPr="005019A3">
        <w:rPr>
          <w:rFonts w:ascii="Times New Roman" w:hAnsi="Times New Roman" w:cs="Times New Roman"/>
        </w:rPr>
        <w:t xml:space="preserve">3 0 2 </w:t>
      </w:r>
      <w:r w:rsidRPr="005019A3">
        <w:rPr>
          <w:rFonts w:ascii="Times New Roman" w:hAnsi="Times New Roman" w:cs="Times New Roman"/>
        </w:rPr>
        <w:t xml:space="preserve">                </w:t>
      </w:r>
      <w:r w:rsidR="005D663A" w:rsidRPr="005019A3">
        <w:rPr>
          <w:rFonts w:ascii="Times New Roman" w:hAnsi="Times New Roman" w:cs="Times New Roman"/>
        </w:rPr>
        <w:t xml:space="preserve">9 0 2 </w:t>
      </w:r>
    </w:p>
    <w:p w:rsidR="005475D5" w:rsidRPr="005019A3" w:rsidRDefault="005475D5" w:rsidP="00DF4611">
      <w:pPr>
        <w:spacing w:after="0"/>
        <w:rPr>
          <w:rFonts w:ascii="Times New Roman" w:hAnsi="Times New Roman" w:cs="Times New Roman"/>
        </w:rPr>
      </w:pPr>
      <w:r w:rsidRPr="005019A3">
        <w:rPr>
          <w:rFonts w:ascii="Times New Roman" w:hAnsi="Times New Roman" w:cs="Times New Roman"/>
        </w:rPr>
        <w:t xml:space="preserve">   </w:t>
      </w:r>
      <w:r w:rsidR="005D663A" w:rsidRPr="005019A3">
        <w:rPr>
          <w:rFonts w:ascii="Times New Roman" w:hAnsi="Times New Roman" w:cs="Times New Roman"/>
        </w:rPr>
        <w:t xml:space="preserve">P3 </w:t>
      </w:r>
      <w:r w:rsidRPr="005019A3">
        <w:rPr>
          <w:rFonts w:ascii="Times New Roman" w:hAnsi="Times New Roman" w:cs="Times New Roman"/>
        </w:rPr>
        <w:t xml:space="preserve">        </w:t>
      </w:r>
      <w:r w:rsidR="005D663A" w:rsidRPr="005019A3">
        <w:rPr>
          <w:rFonts w:ascii="Times New Roman" w:hAnsi="Times New Roman" w:cs="Times New Roman"/>
        </w:rPr>
        <w:t xml:space="preserve">2 1 </w:t>
      </w:r>
      <w:proofErr w:type="spellStart"/>
      <w:r w:rsidR="005D663A" w:rsidRPr="005019A3">
        <w:rPr>
          <w:rFonts w:ascii="Times New Roman" w:hAnsi="Times New Roman" w:cs="Times New Roman"/>
        </w:rPr>
        <w:t>1</w:t>
      </w:r>
      <w:proofErr w:type="spellEnd"/>
      <w:r w:rsidR="005D663A" w:rsidRPr="005019A3">
        <w:rPr>
          <w:rFonts w:ascii="Times New Roman" w:hAnsi="Times New Roman" w:cs="Times New Roman"/>
        </w:rPr>
        <w:t xml:space="preserve"> </w:t>
      </w:r>
      <w:r w:rsidRPr="005019A3">
        <w:rPr>
          <w:rFonts w:ascii="Times New Roman" w:hAnsi="Times New Roman" w:cs="Times New Roman"/>
        </w:rPr>
        <w:t xml:space="preserve">                </w:t>
      </w:r>
      <w:r w:rsidR="005D663A" w:rsidRPr="005019A3">
        <w:rPr>
          <w:rFonts w:ascii="Times New Roman" w:hAnsi="Times New Roman" w:cs="Times New Roman"/>
        </w:rPr>
        <w:t xml:space="preserve">2 </w:t>
      </w:r>
      <w:proofErr w:type="spellStart"/>
      <w:r w:rsidR="005D663A" w:rsidRPr="005019A3">
        <w:rPr>
          <w:rFonts w:ascii="Times New Roman" w:hAnsi="Times New Roman" w:cs="Times New Roman"/>
        </w:rPr>
        <w:t>2</w:t>
      </w:r>
      <w:proofErr w:type="spellEnd"/>
      <w:r w:rsidR="005D663A" w:rsidRPr="005019A3">
        <w:rPr>
          <w:rFonts w:ascii="Times New Roman" w:hAnsi="Times New Roman" w:cs="Times New Roman"/>
        </w:rPr>
        <w:t xml:space="preserve"> </w:t>
      </w:r>
      <w:proofErr w:type="spellStart"/>
      <w:r w:rsidR="005D663A" w:rsidRPr="005019A3">
        <w:rPr>
          <w:rFonts w:ascii="Times New Roman" w:hAnsi="Times New Roman" w:cs="Times New Roman"/>
        </w:rPr>
        <w:t>2</w:t>
      </w:r>
      <w:proofErr w:type="spellEnd"/>
      <w:r w:rsidR="005D663A" w:rsidRPr="005019A3">
        <w:rPr>
          <w:rFonts w:ascii="Times New Roman" w:hAnsi="Times New Roman" w:cs="Times New Roman"/>
        </w:rPr>
        <w:t xml:space="preserve"> </w:t>
      </w:r>
    </w:p>
    <w:p w:rsidR="005475D5" w:rsidRPr="005019A3" w:rsidRDefault="005475D5" w:rsidP="00DF4611">
      <w:pPr>
        <w:spacing w:after="0"/>
        <w:rPr>
          <w:rFonts w:ascii="Times New Roman" w:hAnsi="Times New Roman" w:cs="Times New Roman"/>
        </w:rPr>
      </w:pPr>
      <w:r w:rsidRPr="005019A3">
        <w:rPr>
          <w:rFonts w:ascii="Times New Roman" w:hAnsi="Times New Roman" w:cs="Times New Roman"/>
        </w:rPr>
        <w:t xml:space="preserve">   </w:t>
      </w:r>
      <w:r w:rsidR="005D663A" w:rsidRPr="005019A3">
        <w:rPr>
          <w:rFonts w:ascii="Times New Roman" w:hAnsi="Times New Roman" w:cs="Times New Roman"/>
        </w:rPr>
        <w:t xml:space="preserve">P4 </w:t>
      </w:r>
      <w:r w:rsidRPr="005019A3">
        <w:rPr>
          <w:rFonts w:ascii="Times New Roman" w:hAnsi="Times New Roman" w:cs="Times New Roman"/>
        </w:rPr>
        <w:t xml:space="preserve">        </w:t>
      </w:r>
      <w:r w:rsidR="005D663A" w:rsidRPr="005019A3">
        <w:rPr>
          <w:rFonts w:ascii="Times New Roman" w:hAnsi="Times New Roman" w:cs="Times New Roman"/>
        </w:rPr>
        <w:t xml:space="preserve">0 </w:t>
      </w:r>
      <w:proofErr w:type="spellStart"/>
      <w:r w:rsidR="005D663A" w:rsidRPr="005019A3">
        <w:rPr>
          <w:rFonts w:ascii="Times New Roman" w:hAnsi="Times New Roman" w:cs="Times New Roman"/>
        </w:rPr>
        <w:t>0</w:t>
      </w:r>
      <w:proofErr w:type="spellEnd"/>
      <w:r w:rsidR="005D663A" w:rsidRPr="005019A3">
        <w:rPr>
          <w:rFonts w:ascii="Times New Roman" w:hAnsi="Times New Roman" w:cs="Times New Roman"/>
        </w:rPr>
        <w:t xml:space="preserve"> 2 </w:t>
      </w:r>
      <w:r w:rsidRPr="005019A3">
        <w:rPr>
          <w:rFonts w:ascii="Times New Roman" w:hAnsi="Times New Roman" w:cs="Times New Roman"/>
        </w:rPr>
        <w:t xml:space="preserve">                </w:t>
      </w:r>
      <w:r w:rsidR="005D663A" w:rsidRPr="005019A3">
        <w:rPr>
          <w:rFonts w:ascii="Times New Roman" w:hAnsi="Times New Roman" w:cs="Times New Roman"/>
        </w:rPr>
        <w:t xml:space="preserve">4 3 </w:t>
      </w:r>
      <w:proofErr w:type="spellStart"/>
      <w:r w:rsidR="005D663A" w:rsidRPr="005019A3">
        <w:rPr>
          <w:rFonts w:ascii="Times New Roman" w:hAnsi="Times New Roman" w:cs="Times New Roman"/>
        </w:rPr>
        <w:t>3</w:t>
      </w:r>
      <w:proofErr w:type="spellEnd"/>
      <w:r w:rsidR="005D663A" w:rsidRPr="005019A3">
        <w:rPr>
          <w:rFonts w:ascii="Times New Roman" w:hAnsi="Times New Roman" w:cs="Times New Roman"/>
        </w:rPr>
        <w:t xml:space="preserve"> </w:t>
      </w:r>
    </w:p>
    <w:p w:rsidR="005D663A" w:rsidRPr="005019A3" w:rsidRDefault="005475D5" w:rsidP="00DF4611">
      <w:pPr>
        <w:spacing w:after="0"/>
        <w:rPr>
          <w:rFonts w:ascii="Times New Roman" w:hAnsi="Times New Roman" w:cs="Times New Roman"/>
        </w:rPr>
      </w:pPr>
      <w:r w:rsidRPr="005019A3">
        <w:rPr>
          <w:rFonts w:ascii="Times New Roman" w:hAnsi="Times New Roman" w:cs="Times New Roman"/>
        </w:rPr>
        <w:t>7</w:t>
      </w:r>
      <w:r w:rsidR="005D663A" w:rsidRPr="005019A3">
        <w:rPr>
          <w:rFonts w:ascii="Times New Roman" w:hAnsi="Times New Roman" w:cs="Times New Roman"/>
        </w:rPr>
        <w:t xml:space="preserve"> Describe in detail about reader s and writers problem and dining philosopher problem.</w:t>
      </w:r>
    </w:p>
    <w:p w:rsidR="005475D5" w:rsidRPr="005019A3" w:rsidRDefault="005475D5" w:rsidP="00DF4611">
      <w:pPr>
        <w:spacing w:after="0"/>
        <w:rPr>
          <w:rFonts w:ascii="Times New Roman" w:hAnsi="Times New Roman" w:cs="Times New Roman"/>
        </w:rPr>
      </w:pPr>
    </w:p>
    <w:p w:rsidR="005475D5" w:rsidRPr="005019A3" w:rsidRDefault="0053310C" w:rsidP="005475D5">
      <w:pPr>
        <w:pStyle w:val="Default"/>
        <w:rPr>
          <w:color w:val="auto"/>
          <w:sz w:val="22"/>
          <w:szCs w:val="22"/>
        </w:rPr>
      </w:pPr>
      <w:r>
        <w:rPr>
          <w:b/>
          <w:bCs/>
          <w:color w:val="auto"/>
          <w:sz w:val="22"/>
          <w:szCs w:val="22"/>
        </w:rPr>
        <w:t>UNIT-III</w:t>
      </w:r>
      <w:r w:rsidR="005475D5" w:rsidRPr="005019A3">
        <w:rPr>
          <w:b/>
          <w:bCs/>
          <w:color w:val="auto"/>
          <w:sz w:val="22"/>
          <w:szCs w:val="22"/>
        </w:rPr>
        <w:t xml:space="preserve"> </w:t>
      </w:r>
    </w:p>
    <w:p w:rsidR="005475D5" w:rsidRPr="005019A3" w:rsidRDefault="005475D5" w:rsidP="005475D5">
      <w:pPr>
        <w:pStyle w:val="Default"/>
        <w:rPr>
          <w:color w:val="auto"/>
          <w:sz w:val="22"/>
          <w:szCs w:val="22"/>
        </w:rPr>
      </w:pPr>
      <w:r w:rsidRPr="005019A3">
        <w:rPr>
          <w:b/>
          <w:bCs/>
          <w:color w:val="auto"/>
          <w:sz w:val="22"/>
          <w:szCs w:val="22"/>
        </w:rPr>
        <w:t xml:space="preserve">1. </w:t>
      </w:r>
      <w:r w:rsidRPr="005019A3">
        <w:rPr>
          <w:color w:val="auto"/>
          <w:sz w:val="22"/>
          <w:szCs w:val="22"/>
        </w:rPr>
        <w:t xml:space="preserve">With deadlock detection, requested resources are granted to </w:t>
      </w:r>
    </w:p>
    <w:p w:rsidR="005475D5" w:rsidRPr="005019A3" w:rsidRDefault="005475D5" w:rsidP="005475D5">
      <w:pPr>
        <w:pStyle w:val="Default"/>
        <w:spacing w:after="106"/>
        <w:rPr>
          <w:color w:val="auto"/>
          <w:sz w:val="22"/>
          <w:szCs w:val="22"/>
        </w:rPr>
      </w:pPr>
      <w:r w:rsidRPr="005019A3">
        <w:rPr>
          <w:color w:val="auto"/>
          <w:sz w:val="22"/>
          <w:szCs w:val="22"/>
        </w:rPr>
        <w:t xml:space="preserve">A. Resources </w:t>
      </w:r>
    </w:p>
    <w:p w:rsidR="005475D5" w:rsidRPr="005019A3" w:rsidRDefault="005475D5" w:rsidP="005475D5">
      <w:pPr>
        <w:pStyle w:val="Default"/>
        <w:spacing w:after="106"/>
        <w:rPr>
          <w:color w:val="auto"/>
          <w:sz w:val="22"/>
          <w:szCs w:val="22"/>
        </w:rPr>
      </w:pPr>
      <w:r w:rsidRPr="005019A3">
        <w:rPr>
          <w:color w:val="auto"/>
          <w:sz w:val="22"/>
          <w:szCs w:val="22"/>
        </w:rPr>
        <w:lastRenderedPageBreak/>
        <w:t xml:space="preserve">B. Programs </w:t>
      </w:r>
    </w:p>
    <w:p w:rsidR="005475D5" w:rsidRPr="005019A3" w:rsidRDefault="005475D5" w:rsidP="005475D5">
      <w:pPr>
        <w:pStyle w:val="Default"/>
        <w:rPr>
          <w:color w:val="auto"/>
          <w:sz w:val="22"/>
          <w:szCs w:val="22"/>
        </w:rPr>
      </w:pPr>
      <w:r w:rsidRPr="005019A3">
        <w:rPr>
          <w:color w:val="auto"/>
          <w:sz w:val="22"/>
          <w:szCs w:val="22"/>
        </w:rPr>
        <w:t xml:space="preserve">C. Processes </w:t>
      </w:r>
    </w:p>
    <w:p w:rsidR="005475D5" w:rsidRPr="005019A3" w:rsidRDefault="005475D5" w:rsidP="005475D5">
      <w:pPr>
        <w:pStyle w:val="Default"/>
        <w:rPr>
          <w:color w:val="auto"/>
          <w:sz w:val="22"/>
          <w:szCs w:val="22"/>
        </w:rPr>
      </w:pPr>
    </w:p>
    <w:p w:rsidR="005475D5" w:rsidRPr="005019A3" w:rsidRDefault="005475D5" w:rsidP="005475D5">
      <w:pPr>
        <w:pStyle w:val="Default"/>
        <w:pageBreakBefore/>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 xml:space="preserve">D. Users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:C</w:t>
      </w:r>
      <w:proofErr w:type="gramEnd"/>
      <w:r w:rsidRPr="005019A3">
        <w:rPr>
          <w:color w:val="auto"/>
          <w:sz w:val="22"/>
          <w:szCs w:val="22"/>
        </w:rPr>
        <w:t xml:space="preserve">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b/>
          <w:bCs/>
          <w:color w:val="auto"/>
          <w:sz w:val="22"/>
          <w:szCs w:val="22"/>
        </w:rPr>
        <w:t xml:space="preserve">2. </w:t>
      </w:r>
      <w:r w:rsidRPr="005019A3">
        <w:rPr>
          <w:color w:val="auto"/>
          <w:sz w:val="22"/>
          <w:szCs w:val="22"/>
        </w:rPr>
        <w:t xml:space="preserve">All deadlocks involve conflicting needs for </w:t>
      </w:r>
    </w:p>
    <w:p w:rsidR="005475D5" w:rsidRPr="005019A3" w:rsidRDefault="005475D5" w:rsidP="005475D5">
      <w:pPr>
        <w:pStyle w:val="Default"/>
        <w:spacing w:after="106"/>
        <w:rPr>
          <w:color w:val="auto"/>
          <w:sz w:val="22"/>
          <w:szCs w:val="22"/>
        </w:rPr>
      </w:pPr>
      <w:r w:rsidRPr="005019A3">
        <w:rPr>
          <w:color w:val="auto"/>
          <w:sz w:val="22"/>
          <w:szCs w:val="22"/>
        </w:rPr>
        <w:t xml:space="preserve">A. Resources </w:t>
      </w:r>
    </w:p>
    <w:p w:rsidR="005475D5" w:rsidRPr="005019A3" w:rsidRDefault="005475D5" w:rsidP="005475D5">
      <w:pPr>
        <w:pStyle w:val="Default"/>
        <w:spacing w:after="106"/>
        <w:rPr>
          <w:color w:val="auto"/>
          <w:sz w:val="22"/>
          <w:szCs w:val="22"/>
        </w:rPr>
      </w:pPr>
      <w:r w:rsidRPr="005019A3">
        <w:rPr>
          <w:color w:val="auto"/>
          <w:sz w:val="22"/>
          <w:szCs w:val="22"/>
        </w:rPr>
        <w:t xml:space="preserve">B. Users </w:t>
      </w:r>
    </w:p>
    <w:p w:rsidR="005475D5" w:rsidRPr="005019A3" w:rsidRDefault="005475D5" w:rsidP="005475D5">
      <w:pPr>
        <w:pStyle w:val="Default"/>
        <w:spacing w:after="106"/>
        <w:rPr>
          <w:color w:val="auto"/>
          <w:sz w:val="22"/>
          <w:szCs w:val="22"/>
        </w:rPr>
      </w:pPr>
      <w:r w:rsidRPr="005019A3">
        <w:rPr>
          <w:color w:val="auto"/>
          <w:sz w:val="22"/>
          <w:szCs w:val="22"/>
        </w:rPr>
        <w:t xml:space="preserve">C. Computers </w:t>
      </w:r>
    </w:p>
    <w:p w:rsidR="005475D5" w:rsidRPr="005019A3" w:rsidRDefault="005475D5" w:rsidP="005475D5">
      <w:pPr>
        <w:pStyle w:val="Default"/>
        <w:rPr>
          <w:color w:val="auto"/>
          <w:sz w:val="22"/>
          <w:szCs w:val="22"/>
        </w:rPr>
      </w:pPr>
      <w:r w:rsidRPr="005019A3">
        <w:rPr>
          <w:color w:val="auto"/>
          <w:sz w:val="22"/>
          <w:szCs w:val="22"/>
        </w:rPr>
        <w:t xml:space="preserve">D. Programs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9F3944" w:rsidRPr="005019A3" w:rsidRDefault="009F3944" w:rsidP="005475D5">
      <w:pPr>
        <w:pStyle w:val="Default"/>
        <w:rPr>
          <w:b/>
          <w:bCs/>
          <w:color w:val="auto"/>
          <w:sz w:val="22"/>
          <w:szCs w:val="22"/>
        </w:rPr>
      </w:pPr>
    </w:p>
    <w:p w:rsidR="005475D5" w:rsidRPr="005019A3" w:rsidRDefault="005475D5" w:rsidP="005475D5">
      <w:pPr>
        <w:pStyle w:val="Default"/>
        <w:rPr>
          <w:color w:val="auto"/>
          <w:sz w:val="22"/>
          <w:szCs w:val="22"/>
        </w:rPr>
      </w:pPr>
      <w:r w:rsidRPr="005019A3">
        <w:rPr>
          <w:b/>
          <w:bCs/>
          <w:color w:val="auto"/>
          <w:sz w:val="22"/>
          <w:szCs w:val="22"/>
        </w:rPr>
        <w:t xml:space="preserve">3. </w:t>
      </w:r>
      <w:r w:rsidRPr="005019A3">
        <w:rPr>
          <w:color w:val="auto"/>
          <w:sz w:val="22"/>
          <w:szCs w:val="22"/>
        </w:rPr>
        <w:t xml:space="preserve">Fastest form of inter process communication provided in UNIX is </w:t>
      </w:r>
    </w:p>
    <w:p w:rsidR="005475D5" w:rsidRPr="005019A3" w:rsidRDefault="005475D5" w:rsidP="005475D5">
      <w:pPr>
        <w:pStyle w:val="Default"/>
        <w:spacing w:after="106"/>
        <w:rPr>
          <w:color w:val="auto"/>
          <w:sz w:val="22"/>
          <w:szCs w:val="22"/>
        </w:rPr>
      </w:pPr>
      <w:r w:rsidRPr="005019A3">
        <w:rPr>
          <w:color w:val="auto"/>
          <w:sz w:val="22"/>
          <w:szCs w:val="22"/>
        </w:rPr>
        <w:t xml:space="preserve">A. Virtual Memory </w:t>
      </w:r>
    </w:p>
    <w:p w:rsidR="005475D5" w:rsidRPr="005019A3" w:rsidRDefault="005475D5" w:rsidP="005475D5">
      <w:pPr>
        <w:pStyle w:val="Default"/>
        <w:spacing w:after="106"/>
        <w:rPr>
          <w:color w:val="auto"/>
          <w:sz w:val="22"/>
          <w:szCs w:val="22"/>
        </w:rPr>
      </w:pPr>
      <w:r w:rsidRPr="005019A3">
        <w:rPr>
          <w:color w:val="auto"/>
          <w:sz w:val="22"/>
          <w:szCs w:val="22"/>
        </w:rPr>
        <w:t xml:space="preserve">B. Memory </w:t>
      </w:r>
    </w:p>
    <w:p w:rsidR="005475D5" w:rsidRPr="005019A3" w:rsidRDefault="005475D5" w:rsidP="005475D5">
      <w:pPr>
        <w:pStyle w:val="Default"/>
        <w:spacing w:after="106"/>
        <w:rPr>
          <w:color w:val="auto"/>
          <w:sz w:val="22"/>
          <w:szCs w:val="22"/>
        </w:rPr>
      </w:pPr>
      <w:r w:rsidRPr="005019A3">
        <w:rPr>
          <w:color w:val="auto"/>
          <w:sz w:val="22"/>
          <w:szCs w:val="22"/>
        </w:rPr>
        <w:t xml:space="preserve">C. Shared Memory </w:t>
      </w:r>
    </w:p>
    <w:p w:rsidR="005475D5" w:rsidRPr="005019A3" w:rsidRDefault="005475D5" w:rsidP="005475D5">
      <w:pPr>
        <w:pStyle w:val="Default"/>
        <w:rPr>
          <w:color w:val="auto"/>
          <w:sz w:val="22"/>
          <w:szCs w:val="22"/>
        </w:rPr>
      </w:pPr>
      <w:r w:rsidRPr="005019A3">
        <w:rPr>
          <w:color w:val="auto"/>
          <w:sz w:val="22"/>
          <w:szCs w:val="22"/>
        </w:rPr>
        <w:t xml:space="preserve">D. Main Memory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:C</w:t>
      </w:r>
      <w:proofErr w:type="gramEnd"/>
      <w:r w:rsidRPr="005019A3">
        <w:rPr>
          <w:color w:val="auto"/>
          <w:sz w:val="22"/>
          <w:szCs w:val="22"/>
        </w:rPr>
        <w:t xml:space="preserve"> </w:t>
      </w:r>
    </w:p>
    <w:p w:rsidR="009F3944" w:rsidRPr="005019A3" w:rsidRDefault="009F3944" w:rsidP="005475D5">
      <w:pPr>
        <w:pStyle w:val="Default"/>
        <w:rPr>
          <w:b/>
          <w:bCs/>
          <w:color w:val="auto"/>
          <w:sz w:val="22"/>
          <w:szCs w:val="22"/>
        </w:rPr>
      </w:pPr>
    </w:p>
    <w:p w:rsidR="005475D5" w:rsidRPr="005019A3" w:rsidRDefault="005475D5" w:rsidP="005475D5">
      <w:pPr>
        <w:pStyle w:val="Default"/>
        <w:rPr>
          <w:color w:val="auto"/>
          <w:sz w:val="22"/>
          <w:szCs w:val="22"/>
        </w:rPr>
      </w:pPr>
      <w:r w:rsidRPr="005019A3">
        <w:rPr>
          <w:b/>
          <w:bCs/>
          <w:color w:val="auto"/>
          <w:sz w:val="22"/>
          <w:szCs w:val="22"/>
        </w:rPr>
        <w:t xml:space="preserve">4. </w:t>
      </w:r>
      <w:r w:rsidRPr="005019A3">
        <w:rPr>
          <w:color w:val="auto"/>
          <w:sz w:val="22"/>
          <w:szCs w:val="22"/>
        </w:rPr>
        <w:t xml:space="preserve">Deadlock prevention strategies are very </w:t>
      </w:r>
    </w:p>
    <w:p w:rsidR="005475D5" w:rsidRPr="005019A3" w:rsidRDefault="005475D5" w:rsidP="005475D5">
      <w:pPr>
        <w:pStyle w:val="Default"/>
        <w:spacing w:after="106"/>
        <w:rPr>
          <w:color w:val="auto"/>
          <w:sz w:val="22"/>
          <w:szCs w:val="22"/>
        </w:rPr>
      </w:pPr>
      <w:r w:rsidRPr="005019A3">
        <w:rPr>
          <w:color w:val="auto"/>
          <w:sz w:val="22"/>
          <w:szCs w:val="22"/>
        </w:rPr>
        <w:t xml:space="preserve">A. Conservative </w:t>
      </w:r>
    </w:p>
    <w:p w:rsidR="005475D5" w:rsidRPr="005019A3" w:rsidRDefault="005475D5" w:rsidP="005475D5">
      <w:pPr>
        <w:pStyle w:val="Default"/>
        <w:spacing w:after="106"/>
        <w:rPr>
          <w:color w:val="auto"/>
          <w:sz w:val="22"/>
          <w:szCs w:val="22"/>
        </w:rPr>
      </w:pPr>
      <w:r w:rsidRPr="005019A3">
        <w:rPr>
          <w:color w:val="auto"/>
          <w:sz w:val="22"/>
          <w:szCs w:val="22"/>
        </w:rPr>
        <w:t xml:space="preserve">B. Straight </w:t>
      </w:r>
    </w:p>
    <w:p w:rsidR="005475D5" w:rsidRPr="005019A3" w:rsidRDefault="005475D5" w:rsidP="005475D5">
      <w:pPr>
        <w:pStyle w:val="Default"/>
        <w:spacing w:after="106"/>
        <w:rPr>
          <w:color w:val="auto"/>
          <w:sz w:val="22"/>
          <w:szCs w:val="22"/>
        </w:rPr>
      </w:pPr>
      <w:r w:rsidRPr="005019A3">
        <w:rPr>
          <w:color w:val="auto"/>
          <w:sz w:val="22"/>
          <w:szCs w:val="22"/>
        </w:rPr>
        <w:t xml:space="preserve">C. Complex </w:t>
      </w:r>
    </w:p>
    <w:p w:rsidR="005475D5" w:rsidRPr="005019A3" w:rsidRDefault="005475D5" w:rsidP="005475D5">
      <w:pPr>
        <w:pStyle w:val="Default"/>
        <w:rPr>
          <w:color w:val="auto"/>
          <w:sz w:val="22"/>
          <w:szCs w:val="22"/>
        </w:rPr>
      </w:pPr>
      <w:r w:rsidRPr="005019A3">
        <w:rPr>
          <w:color w:val="auto"/>
          <w:sz w:val="22"/>
          <w:szCs w:val="22"/>
        </w:rPr>
        <w:t xml:space="preserve">D. Simple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9F3944" w:rsidRPr="005019A3" w:rsidRDefault="009F3944" w:rsidP="005475D5">
      <w:pPr>
        <w:pStyle w:val="Default"/>
        <w:rPr>
          <w:b/>
          <w:bCs/>
          <w:color w:val="auto"/>
          <w:sz w:val="22"/>
          <w:szCs w:val="22"/>
        </w:rPr>
      </w:pPr>
    </w:p>
    <w:p w:rsidR="005475D5" w:rsidRPr="005019A3" w:rsidRDefault="005475D5" w:rsidP="005475D5">
      <w:pPr>
        <w:pStyle w:val="Default"/>
        <w:rPr>
          <w:color w:val="auto"/>
          <w:sz w:val="22"/>
          <w:szCs w:val="22"/>
        </w:rPr>
      </w:pPr>
      <w:r w:rsidRPr="005019A3">
        <w:rPr>
          <w:b/>
          <w:bCs/>
          <w:color w:val="auto"/>
          <w:sz w:val="22"/>
          <w:szCs w:val="22"/>
        </w:rPr>
        <w:t xml:space="preserve">5. </w:t>
      </w:r>
      <w:r w:rsidRPr="005019A3">
        <w:rPr>
          <w:color w:val="auto"/>
          <w:sz w:val="22"/>
          <w:szCs w:val="22"/>
        </w:rPr>
        <w:t xml:space="preserve">A consumable resource is one that can be </w:t>
      </w:r>
    </w:p>
    <w:p w:rsidR="005475D5" w:rsidRPr="005019A3" w:rsidRDefault="005475D5" w:rsidP="005475D5">
      <w:pPr>
        <w:pStyle w:val="Default"/>
        <w:spacing w:after="106"/>
        <w:rPr>
          <w:color w:val="auto"/>
          <w:sz w:val="22"/>
          <w:szCs w:val="22"/>
        </w:rPr>
      </w:pPr>
      <w:r w:rsidRPr="005019A3">
        <w:rPr>
          <w:color w:val="auto"/>
          <w:sz w:val="22"/>
          <w:szCs w:val="22"/>
        </w:rPr>
        <w:t xml:space="preserve">A. Access </w:t>
      </w:r>
    </w:p>
    <w:p w:rsidR="005475D5" w:rsidRPr="005019A3" w:rsidRDefault="005475D5" w:rsidP="005475D5">
      <w:pPr>
        <w:pStyle w:val="Default"/>
        <w:spacing w:after="106"/>
        <w:rPr>
          <w:color w:val="auto"/>
          <w:sz w:val="22"/>
          <w:szCs w:val="22"/>
        </w:rPr>
      </w:pPr>
      <w:r w:rsidRPr="005019A3">
        <w:rPr>
          <w:color w:val="auto"/>
          <w:sz w:val="22"/>
          <w:szCs w:val="22"/>
        </w:rPr>
        <w:t xml:space="preserve">B. Count </w:t>
      </w:r>
    </w:p>
    <w:p w:rsidR="005475D5" w:rsidRPr="005019A3" w:rsidRDefault="005475D5" w:rsidP="005475D5">
      <w:pPr>
        <w:pStyle w:val="Default"/>
        <w:spacing w:after="106"/>
        <w:rPr>
          <w:color w:val="auto"/>
          <w:sz w:val="22"/>
          <w:szCs w:val="22"/>
        </w:rPr>
      </w:pPr>
      <w:r w:rsidRPr="005019A3">
        <w:rPr>
          <w:color w:val="auto"/>
          <w:sz w:val="22"/>
          <w:szCs w:val="22"/>
        </w:rPr>
        <w:t xml:space="preserve">C. Created </w:t>
      </w:r>
    </w:p>
    <w:p w:rsidR="005475D5" w:rsidRPr="005019A3" w:rsidRDefault="005475D5" w:rsidP="005475D5">
      <w:pPr>
        <w:pStyle w:val="Default"/>
        <w:rPr>
          <w:color w:val="auto"/>
          <w:sz w:val="22"/>
          <w:szCs w:val="22"/>
        </w:rPr>
      </w:pPr>
      <w:r w:rsidRPr="005019A3">
        <w:rPr>
          <w:color w:val="auto"/>
          <w:sz w:val="22"/>
          <w:szCs w:val="22"/>
        </w:rPr>
        <w:t xml:space="preserve">D. Control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:C</w:t>
      </w:r>
      <w:proofErr w:type="gramEnd"/>
      <w:r w:rsidRPr="005019A3">
        <w:rPr>
          <w:color w:val="auto"/>
          <w:sz w:val="22"/>
          <w:szCs w:val="22"/>
        </w:rPr>
        <w:t xml:space="preserve"> </w:t>
      </w:r>
    </w:p>
    <w:p w:rsidR="009F3944" w:rsidRPr="005019A3" w:rsidRDefault="009F3944"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 xml:space="preserve"> </w:t>
      </w:r>
      <w:r w:rsidRPr="005019A3">
        <w:rPr>
          <w:b/>
          <w:bCs/>
          <w:color w:val="auto"/>
          <w:sz w:val="22"/>
          <w:szCs w:val="22"/>
        </w:rPr>
        <w:t xml:space="preserve">6. </w:t>
      </w:r>
      <w:r w:rsidRPr="005019A3">
        <w:rPr>
          <w:color w:val="auto"/>
          <w:sz w:val="22"/>
          <w:szCs w:val="22"/>
        </w:rPr>
        <w:t xml:space="preserve">A signal is a software mechanism that informs a </w:t>
      </w:r>
    </w:p>
    <w:p w:rsidR="005475D5" w:rsidRPr="005019A3" w:rsidRDefault="005475D5" w:rsidP="005475D5">
      <w:pPr>
        <w:pStyle w:val="Default"/>
        <w:pageBreakBefore/>
        <w:rPr>
          <w:color w:val="auto"/>
          <w:sz w:val="22"/>
          <w:szCs w:val="22"/>
        </w:rPr>
      </w:pPr>
    </w:p>
    <w:p w:rsidR="005475D5" w:rsidRPr="005019A3" w:rsidRDefault="005475D5" w:rsidP="005475D5">
      <w:pPr>
        <w:pStyle w:val="Default"/>
        <w:spacing w:after="106"/>
        <w:rPr>
          <w:color w:val="auto"/>
          <w:sz w:val="22"/>
          <w:szCs w:val="22"/>
        </w:rPr>
      </w:pPr>
      <w:r w:rsidRPr="005019A3">
        <w:rPr>
          <w:color w:val="auto"/>
          <w:sz w:val="22"/>
          <w:szCs w:val="22"/>
        </w:rPr>
        <w:t xml:space="preserve">A. Processor </w:t>
      </w:r>
    </w:p>
    <w:p w:rsidR="005475D5" w:rsidRPr="005019A3" w:rsidRDefault="005475D5" w:rsidP="005475D5">
      <w:pPr>
        <w:pStyle w:val="Default"/>
        <w:spacing w:after="106"/>
        <w:rPr>
          <w:color w:val="auto"/>
          <w:sz w:val="22"/>
          <w:szCs w:val="22"/>
        </w:rPr>
      </w:pPr>
      <w:r w:rsidRPr="005019A3">
        <w:rPr>
          <w:color w:val="auto"/>
          <w:sz w:val="22"/>
          <w:szCs w:val="22"/>
        </w:rPr>
        <w:t xml:space="preserve">B. User </w:t>
      </w:r>
    </w:p>
    <w:p w:rsidR="005475D5" w:rsidRPr="005019A3" w:rsidRDefault="005475D5" w:rsidP="005475D5">
      <w:pPr>
        <w:pStyle w:val="Default"/>
        <w:spacing w:after="106"/>
        <w:rPr>
          <w:color w:val="auto"/>
          <w:sz w:val="22"/>
          <w:szCs w:val="22"/>
        </w:rPr>
      </w:pPr>
      <w:r w:rsidRPr="005019A3">
        <w:rPr>
          <w:color w:val="auto"/>
          <w:sz w:val="22"/>
          <w:szCs w:val="22"/>
        </w:rPr>
        <w:t xml:space="preserve">C. Program </w:t>
      </w:r>
    </w:p>
    <w:p w:rsidR="005475D5" w:rsidRPr="005019A3" w:rsidRDefault="005475D5" w:rsidP="005475D5">
      <w:pPr>
        <w:pStyle w:val="Default"/>
        <w:rPr>
          <w:color w:val="auto"/>
          <w:sz w:val="22"/>
          <w:szCs w:val="22"/>
        </w:rPr>
      </w:pPr>
      <w:r w:rsidRPr="005019A3">
        <w:rPr>
          <w:color w:val="auto"/>
          <w:sz w:val="22"/>
          <w:szCs w:val="22"/>
        </w:rPr>
        <w:t xml:space="preserve">D. Process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:D</w:t>
      </w:r>
      <w:proofErr w:type="gramEnd"/>
      <w:r w:rsidRPr="005019A3">
        <w:rPr>
          <w:color w:val="auto"/>
          <w:sz w:val="22"/>
          <w:szCs w:val="22"/>
        </w:rPr>
        <w:t xml:space="preserve"> </w:t>
      </w:r>
    </w:p>
    <w:p w:rsidR="009F3944" w:rsidRPr="005019A3" w:rsidRDefault="009F3944" w:rsidP="005475D5">
      <w:pPr>
        <w:pStyle w:val="Default"/>
        <w:rPr>
          <w:b/>
          <w:bCs/>
          <w:color w:val="auto"/>
          <w:sz w:val="22"/>
          <w:szCs w:val="22"/>
        </w:rPr>
      </w:pPr>
    </w:p>
    <w:p w:rsidR="005475D5" w:rsidRPr="005019A3" w:rsidRDefault="005475D5" w:rsidP="005475D5">
      <w:pPr>
        <w:pStyle w:val="Default"/>
        <w:rPr>
          <w:color w:val="auto"/>
          <w:sz w:val="22"/>
          <w:szCs w:val="22"/>
        </w:rPr>
      </w:pPr>
      <w:r w:rsidRPr="005019A3">
        <w:rPr>
          <w:b/>
          <w:bCs/>
          <w:color w:val="auto"/>
          <w:sz w:val="22"/>
          <w:szCs w:val="22"/>
        </w:rPr>
        <w:t xml:space="preserve">7. </w:t>
      </w:r>
      <w:r w:rsidRPr="005019A3">
        <w:rPr>
          <w:color w:val="auto"/>
          <w:sz w:val="22"/>
          <w:szCs w:val="22"/>
        </w:rPr>
        <w:t xml:space="preserve">No preemption means that a resource is released as </w:t>
      </w:r>
    </w:p>
    <w:p w:rsidR="005475D5" w:rsidRPr="005019A3" w:rsidRDefault="005475D5" w:rsidP="005475D5">
      <w:pPr>
        <w:pStyle w:val="Default"/>
        <w:spacing w:after="106"/>
        <w:rPr>
          <w:color w:val="auto"/>
          <w:sz w:val="22"/>
          <w:szCs w:val="22"/>
        </w:rPr>
      </w:pPr>
      <w:r w:rsidRPr="005019A3">
        <w:rPr>
          <w:color w:val="auto"/>
          <w:sz w:val="22"/>
          <w:szCs w:val="22"/>
        </w:rPr>
        <w:t xml:space="preserve">A. Terminated </w:t>
      </w:r>
    </w:p>
    <w:p w:rsidR="005475D5" w:rsidRPr="005019A3" w:rsidRDefault="005475D5" w:rsidP="005475D5">
      <w:pPr>
        <w:pStyle w:val="Default"/>
        <w:spacing w:after="106"/>
        <w:rPr>
          <w:color w:val="auto"/>
          <w:sz w:val="22"/>
          <w:szCs w:val="22"/>
        </w:rPr>
      </w:pPr>
      <w:r w:rsidRPr="005019A3">
        <w:rPr>
          <w:color w:val="auto"/>
          <w:sz w:val="22"/>
          <w:szCs w:val="22"/>
        </w:rPr>
        <w:t xml:space="preserve">B. Non Voluntarily </w:t>
      </w:r>
    </w:p>
    <w:p w:rsidR="005475D5" w:rsidRPr="005019A3" w:rsidRDefault="005475D5" w:rsidP="005475D5">
      <w:pPr>
        <w:pStyle w:val="Default"/>
        <w:spacing w:after="106"/>
        <w:rPr>
          <w:color w:val="auto"/>
          <w:sz w:val="22"/>
          <w:szCs w:val="22"/>
        </w:rPr>
      </w:pPr>
      <w:r w:rsidRPr="005019A3">
        <w:rPr>
          <w:color w:val="auto"/>
          <w:sz w:val="22"/>
          <w:szCs w:val="22"/>
        </w:rPr>
        <w:t xml:space="preserve">C. Voluntarily </w:t>
      </w:r>
    </w:p>
    <w:p w:rsidR="005475D5" w:rsidRPr="005019A3" w:rsidRDefault="005475D5" w:rsidP="005475D5">
      <w:pPr>
        <w:pStyle w:val="Default"/>
        <w:rPr>
          <w:color w:val="auto"/>
          <w:sz w:val="22"/>
          <w:szCs w:val="22"/>
        </w:rPr>
      </w:pPr>
      <w:r w:rsidRPr="005019A3">
        <w:rPr>
          <w:color w:val="auto"/>
          <w:sz w:val="22"/>
          <w:szCs w:val="22"/>
        </w:rPr>
        <w:t xml:space="preserve">D. None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:C</w:t>
      </w:r>
      <w:proofErr w:type="gramEnd"/>
      <w:r w:rsidRPr="005019A3">
        <w:rPr>
          <w:color w:val="auto"/>
          <w:sz w:val="22"/>
          <w:szCs w:val="22"/>
        </w:rPr>
        <w:t xml:space="preserve"> </w:t>
      </w:r>
    </w:p>
    <w:p w:rsidR="009F3944" w:rsidRPr="005019A3" w:rsidRDefault="009F3944" w:rsidP="005475D5">
      <w:pPr>
        <w:pStyle w:val="Default"/>
        <w:rPr>
          <w:b/>
          <w:bCs/>
          <w:color w:val="auto"/>
          <w:sz w:val="22"/>
          <w:szCs w:val="22"/>
        </w:rPr>
      </w:pPr>
    </w:p>
    <w:p w:rsidR="005475D5" w:rsidRPr="005019A3" w:rsidRDefault="005475D5" w:rsidP="005475D5">
      <w:pPr>
        <w:pStyle w:val="Default"/>
        <w:rPr>
          <w:color w:val="auto"/>
          <w:sz w:val="22"/>
          <w:szCs w:val="22"/>
        </w:rPr>
      </w:pPr>
      <w:r w:rsidRPr="005019A3">
        <w:rPr>
          <w:b/>
          <w:bCs/>
          <w:color w:val="auto"/>
          <w:sz w:val="22"/>
          <w:szCs w:val="22"/>
        </w:rPr>
        <w:t xml:space="preserve">8. </w:t>
      </w:r>
      <w:r w:rsidRPr="005019A3">
        <w:rPr>
          <w:color w:val="auto"/>
          <w:sz w:val="22"/>
          <w:szCs w:val="22"/>
        </w:rPr>
        <w:t xml:space="preserve">Deadlock avoidance requires knowledge of future </w:t>
      </w:r>
    </w:p>
    <w:p w:rsidR="005475D5" w:rsidRPr="005019A3" w:rsidRDefault="005475D5" w:rsidP="005475D5">
      <w:pPr>
        <w:pStyle w:val="Default"/>
        <w:spacing w:after="106"/>
        <w:rPr>
          <w:color w:val="auto"/>
          <w:sz w:val="22"/>
          <w:szCs w:val="22"/>
        </w:rPr>
      </w:pPr>
      <w:r w:rsidRPr="005019A3">
        <w:rPr>
          <w:color w:val="auto"/>
          <w:sz w:val="22"/>
          <w:szCs w:val="22"/>
        </w:rPr>
        <w:t xml:space="preserve">A. Process </w:t>
      </w:r>
    </w:p>
    <w:p w:rsidR="005475D5" w:rsidRPr="005019A3" w:rsidRDefault="005475D5" w:rsidP="005475D5">
      <w:pPr>
        <w:pStyle w:val="Default"/>
        <w:spacing w:after="106"/>
        <w:rPr>
          <w:color w:val="auto"/>
          <w:sz w:val="22"/>
          <w:szCs w:val="22"/>
        </w:rPr>
      </w:pPr>
      <w:r w:rsidRPr="005019A3">
        <w:rPr>
          <w:color w:val="auto"/>
          <w:sz w:val="22"/>
          <w:szCs w:val="22"/>
        </w:rPr>
        <w:t xml:space="preserve">B. Resource </w:t>
      </w:r>
    </w:p>
    <w:p w:rsidR="005475D5" w:rsidRPr="005019A3" w:rsidRDefault="005475D5" w:rsidP="005475D5">
      <w:pPr>
        <w:pStyle w:val="Default"/>
        <w:spacing w:after="106"/>
        <w:rPr>
          <w:color w:val="auto"/>
          <w:sz w:val="22"/>
          <w:szCs w:val="22"/>
        </w:rPr>
      </w:pPr>
      <w:r w:rsidRPr="005019A3">
        <w:rPr>
          <w:color w:val="auto"/>
          <w:sz w:val="22"/>
          <w:szCs w:val="22"/>
        </w:rPr>
        <w:t xml:space="preserve">C. Program </w:t>
      </w:r>
    </w:p>
    <w:p w:rsidR="005475D5" w:rsidRPr="005019A3" w:rsidRDefault="005475D5" w:rsidP="005475D5">
      <w:pPr>
        <w:pStyle w:val="Default"/>
        <w:rPr>
          <w:color w:val="auto"/>
          <w:sz w:val="22"/>
          <w:szCs w:val="22"/>
        </w:rPr>
      </w:pPr>
      <w:r w:rsidRPr="005019A3">
        <w:rPr>
          <w:color w:val="auto"/>
          <w:sz w:val="22"/>
          <w:szCs w:val="22"/>
        </w:rPr>
        <w:t xml:space="preserve">D. Application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9F3944" w:rsidRPr="005019A3" w:rsidRDefault="009F3944" w:rsidP="005475D5">
      <w:pPr>
        <w:pStyle w:val="Default"/>
        <w:rPr>
          <w:b/>
          <w:bCs/>
          <w:color w:val="auto"/>
          <w:sz w:val="22"/>
          <w:szCs w:val="22"/>
        </w:rPr>
      </w:pPr>
    </w:p>
    <w:p w:rsidR="005475D5" w:rsidRPr="005019A3" w:rsidRDefault="005475D5" w:rsidP="005475D5">
      <w:pPr>
        <w:pStyle w:val="Default"/>
        <w:rPr>
          <w:color w:val="auto"/>
          <w:sz w:val="22"/>
          <w:szCs w:val="22"/>
        </w:rPr>
      </w:pPr>
      <w:r w:rsidRPr="005019A3">
        <w:rPr>
          <w:b/>
          <w:bCs/>
          <w:color w:val="auto"/>
          <w:sz w:val="22"/>
          <w:szCs w:val="22"/>
        </w:rPr>
        <w:t xml:space="preserve">9. </w:t>
      </w:r>
      <w:r w:rsidRPr="005019A3">
        <w:rPr>
          <w:color w:val="auto"/>
          <w:sz w:val="22"/>
          <w:szCs w:val="22"/>
        </w:rPr>
        <w:t xml:space="preserve">Circular wait condition can be prevented by defining a linear ordering of </w:t>
      </w:r>
    </w:p>
    <w:p w:rsidR="005475D5" w:rsidRPr="005019A3" w:rsidRDefault="005475D5" w:rsidP="005475D5">
      <w:pPr>
        <w:pStyle w:val="Default"/>
        <w:spacing w:after="106"/>
        <w:rPr>
          <w:color w:val="auto"/>
          <w:sz w:val="22"/>
          <w:szCs w:val="22"/>
        </w:rPr>
      </w:pPr>
      <w:r w:rsidRPr="005019A3">
        <w:rPr>
          <w:color w:val="auto"/>
          <w:sz w:val="22"/>
          <w:szCs w:val="22"/>
        </w:rPr>
        <w:t xml:space="preserve">A. Program Type </w:t>
      </w:r>
    </w:p>
    <w:p w:rsidR="005475D5" w:rsidRPr="005019A3" w:rsidRDefault="005475D5" w:rsidP="005475D5">
      <w:pPr>
        <w:pStyle w:val="Default"/>
        <w:spacing w:after="106"/>
        <w:rPr>
          <w:color w:val="auto"/>
          <w:sz w:val="22"/>
          <w:szCs w:val="22"/>
        </w:rPr>
      </w:pPr>
      <w:r w:rsidRPr="005019A3">
        <w:rPr>
          <w:color w:val="auto"/>
          <w:sz w:val="22"/>
          <w:szCs w:val="22"/>
        </w:rPr>
        <w:t xml:space="preserve">B. User Type </w:t>
      </w:r>
    </w:p>
    <w:p w:rsidR="005475D5" w:rsidRPr="005019A3" w:rsidRDefault="005475D5" w:rsidP="005475D5">
      <w:pPr>
        <w:pStyle w:val="Default"/>
        <w:spacing w:after="106"/>
        <w:rPr>
          <w:color w:val="auto"/>
          <w:sz w:val="22"/>
          <w:szCs w:val="22"/>
        </w:rPr>
      </w:pPr>
      <w:r w:rsidRPr="005019A3">
        <w:rPr>
          <w:color w:val="auto"/>
          <w:sz w:val="22"/>
          <w:szCs w:val="22"/>
        </w:rPr>
        <w:t xml:space="preserve">C. Resource Type </w:t>
      </w:r>
    </w:p>
    <w:p w:rsidR="005475D5" w:rsidRPr="005019A3" w:rsidRDefault="005475D5" w:rsidP="005475D5">
      <w:pPr>
        <w:pStyle w:val="Default"/>
        <w:rPr>
          <w:color w:val="auto"/>
          <w:sz w:val="22"/>
          <w:szCs w:val="22"/>
        </w:rPr>
      </w:pPr>
      <w:r w:rsidRPr="005019A3">
        <w:rPr>
          <w:color w:val="auto"/>
          <w:sz w:val="22"/>
          <w:szCs w:val="22"/>
        </w:rPr>
        <w:t xml:space="preserve">D. Process Type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:C</w:t>
      </w:r>
      <w:proofErr w:type="gramEnd"/>
      <w:r w:rsidRPr="005019A3">
        <w:rPr>
          <w:color w:val="auto"/>
          <w:sz w:val="22"/>
          <w:szCs w:val="22"/>
        </w:rPr>
        <w:t xml:space="preserve"> </w:t>
      </w:r>
    </w:p>
    <w:p w:rsidR="009F3944" w:rsidRPr="005019A3" w:rsidRDefault="009F3944" w:rsidP="005475D5">
      <w:pPr>
        <w:pStyle w:val="Default"/>
        <w:rPr>
          <w:b/>
          <w:bCs/>
          <w:color w:val="auto"/>
          <w:sz w:val="22"/>
          <w:szCs w:val="22"/>
        </w:rPr>
      </w:pPr>
    </w:p>
    <w:p w:rsidR="005475D5" w:rsidRPr="005019A3" w:rsidRDefault="005475D5" w:rsidP="005475D5">
      <w:pPr>
        <w:pStyle w:val="Default"/>
        <w:rPr>
          <w:color w:val="auto"/>
          <w:sz w:val="22"/>
          <w:szCs w:val="22"/>
        </w:rPr>
      </w:pPr>
      <w:r w:rsidRPr="005019A3">
        <w:rPr>
          <w:b/>
          <w:bCs/>
          <w:color w:val="auto"/>
          <w:sz w:val="22"/>
          <w:szCs w:val="22"/>
        </w:rPr>
        <w:t xml:space="preserve">10. </w:t>
      </w:r>
      <w:r w:rsidRPr="005019A3">
        <w:rPr>
          <w:color w:val="auto"/>
          <w:sz w:val="22"/>
          <w:szCs w:val="22"/>
        </w:rPr>
        <w:t xml:space="preserve">An unsafe state is of course a state that is not </w:t>
      </w:r>
    </w:p>
    <w:p w:rsidR="005475D5" w:rsidRPr="005019A3" w:rsidRDefault="005475D5" w:rsidP="005475D5">
      <w:pPr>
        <w:pStyle w:val="Default"/>
        <w:spacing w:after="106"/>
        <w:rPr>
          <w:color w:val="auto"/>
          <w:sz w:val="22"/>
          <w:szCs w:val="22"/>
        </w:rPr>
      </w:pPr>
      <w:r w:rsidRPr="005019A3">
        <w:rPr>
          <w:color w:val="auto"/>
          <w:sz w:val="22"/>
          <w:szCs w:val="22"/>
        </w:rPr>
        <w:t xml:space="preserve">A. Require </w:t>
      </w:r>
    </w:p>
    <w:p w:rsidR="005475D5" w:rsidRPr="005019A3" w:rsidRDefault="005475D5" w:rsidP="005475D5">
      <w:pPr>
        <w:pStyle w:val="Default"/>
        <w:spacing w:after="106"/>
        <w:rPr>
          <w:color w:val="auto"/>
          <w:sz w:val="22"/>
          <w:szCs w:val="22"/>
        </w:rPr>
      </w:pPr>
      <w:r w:rsidRPr="005019A3">
        <w:rPr>
          <w:color w:val="auto"/>
          <w:sz w:val="22"/>
          <w:szCs w:val="22"/>
        </w:rPr>
        <w:t xml:space="preserve">B. Safe </w:t>
      </w:r>
    </w:p>
    <w:p w:rsidR="005475D5" w:rsidRPr="005019A3" w:rsidRDefault="005475D5" w:rsidP="005475D5">
      <w:pPr>
        <w:pStyle w:val="Default"/>
        <w:spacing w:after="106"/>
        <w:rPr>
          <w:color w:val="auto"/>
          <w:sz w:val="22"/>
          <w:szCs w:val="22"/>
        </w:rPr>
      </w:pPr>
      <w:r w:rsidRPr="005019A3">
        <w:rPr>
          <w:color w:val="auto"/>
          <w:sz w:val="22"/>
          <w:szCs w:val="22"/>
        </w:rPr>
        <w:t xml:space="preserve">C. Run </w:t>
      </w:r>
    </w:p>
    <w:p w:rsidR="005475D5" w:rsidRPr="005019A3" w:rsidRDefault="005475D5" w:rsidP="005475D5">
      <w:pPr>
        <w:pStyle w:val="Default"/>
        <w:rPr>
          <w:color w:val="auto"/>
          <w:sz w:val="22"/>
          <w:szCs w:val="22"/>
        </w:rPr>
      </w:pPr>
      <w:r w:rsidRPr="005019A3">
        <w:rPr>
          <w:color w:val="auto"/>
          <w:sz w:val="22"/>
          <w:szCs w:val="22"/>
        </w:rPr>
        <w:t xml:space="preserve">D. Control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:B</w:t>
      </w:r>
      <w:proofErr w:type="gramEnd"/>
      <w:r w:rsidRPr="005019A3">
        <w:rPr>
          <w:color w:val="auto"/>
          <w:sz w:val="22"/>
          <w:szCs w:val="22"/>
        </w:rPr>
        <w:t xml:space="preserve"> </w:t>
      </w:r>
    </w:p>
    <w:p w:rsidR="009F3944" w:rsidRPr="005019A3" w:rsidRDefault="009F3944" w:rsidP="005475D5">
      <w:pPr>
        <w:pStyle w:val="Default"/>
        <w:pageBreakBefore/>
        <w:rPr>
          <w:b/>
          <w:bCs/>
          <w:color w:val="auto"/>
          <w:sz w:val="22"/>
          <w:szCs w:val="22"/>
        </w:rPr>
      </w:pPr>
    </w:p>
    <w:p w:rsidR="005475D5" w:rsidRPr="005019A3" w:rsidRDefault="005475D5" w:rsidP="005475D5">
      <w:pPr>
        <w:pStyle w:val="Default"/>
        <w:pageBreakBefore/>
        <w:rPr>
          <w:color w:val="auto"/>
          <w:sz w:val="22"/>
          <w:szCs w:val="22"/>
        </w:rPr>
      </w:pPr>
      <w:r w:rsidRPr="005019A3">
        <w:rPr>
          <w:b/>
          <w:bCs/>
          <w:color w:val="auto"/>
          <w:sz w:val="22"/>
          <w:szCs w:val="22"/>
        </w:rPr>
        <w:lastRenderedPageBreak/>
        <w:t xml:space="preserve">11. </w:t>
      </w:r>
      <w:r w:rsidRPr="005019A3">
        <w:rPr>
          <w:color w:val="auto"/>
          <w:sz w:val="22"/>
          <w:szCs w:val="22"/>
        </w:rPr>
        <w:t xml:space="preserve">Linux includes all of concurrency mechanism found in other </w:t>
      </w:r>
    </w:p>
    <w:p w:rsidR="005475D5" w:rsidRPr="005019A3" w:rsidRDefault="005475D5" w:rsidP="005475D5">
      <w:pPr>
        <w:pStyle w:val="Default"/>
        <w:spacing w:after="106"/>
        <w:rPr>
          <w:color w:val="auto"/>
          <w:sz w:val="22"/>
          <w:szCs w:val="22"/>
        </w:rPr>
      </w:pPr>
      <w:r w:rsidRPr="005019A3">
        <w:rPr>
          <w:color w:val="auto"/>
          <w:sz w:val="22"/>
          <w:szCs w:val="22"/>
        </w:rPr>
        <w:t xml:space="preserve">A. UNIX System </w:t>
      </w:r>
    </w:p>
    <w:p w:rsidR="005475D5" w:rsidRPr="005019A3" w:rsidRDefault="005475D5" w:rsidP="005475D5">
      <w:pPr>
        <w:pStyle w:val="Default"/>
        <w:spacing w:after="106"/>
        <w:rPr>
          <w:color w:val="auto"/>
          <w:sz w:val="22"/>
          <w:szCs w:val="22"/>
        </w:rPr>
      </w:pPr>
      <w:r w:rsidRPr="005019A3">
        <w:rPr>
          <w:color w:val="auto"/>
          <w:sz w:val="22"/>
          <w:szCs w:val="22"/>
        </w:rPr>
        <w:t xml:space="preserve">B. Linux System </w:t>
      </w:r>
    </w:p>
    <w:p w:rsidR="005475D5" w:rsidRPr="005019A3" w:rsidRDefault="005475D5" w:rsidP="005475D5">
      <w:pPr>
        <w:pStyle w:val="Default"/>
        <w:spacing w:after="106"/>
        <w:rPr>
          <w:color w:val="auto"/>
          <w:sz w:val="22"/>
          <w:szCs w:val="22"/>
        </w:rPr>
      </w:pPr>
      <w:r w:rsidRPr="005019A3">
        <w:rPr>
          <w:color w:val="auto"/>
          <w:sz w:val="22"/>
          <w:szCs w:val="22"/>
        </w:rPr>
        <w:t xml:space="preserve">C. Windows System </w:t>
      </w:r>
    </w:p>
    <w:p w:rsidR="005475D5" w:rsidRPr="005019A3" w:rsidRDefault="005475D5" w:rsidP="005475D5">
      <w:pPr>
        <w:pStyle w:val="Default"/>
        <w:rPr>
          <w:color w:val="auto"/>
          <w:sz w:val="22"/>
          <w:szCs w:val="22"/>
        </w:rPr>
      </w:pPr>
      <w:r w:rsidRPr="005019A3">
        <w:rPr>
          <w:color w:val="auto"/>
          <w:sz w:val="22"/>
          <w:szCs w:val="22"/>
        </w:rPr>
        <w:t xml:space="preserve">D. None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9F3944" w:rsidRPr="005019A3" w:rsidRDefault="009F3944" w:rsidP="005475D5">
      <w:pPr>
        <w:pStyle w:val="Default"/>
        <w:rPr>
          <w:b/>
          <w:bCs/>
          <w:color w:val="auto"/>
          <w:sz w:val="22"/>
          <w:szCs w:val="22"/>
        </w:rPr>
      </w:pPr>
    </w:p>
    <w:p w:rsidR="005475D5" w:rsidRPr="005019A3" w:rsidRDefault="005475D5" w:rsidP="005475D5">
      <w:pPr>
        <w:pStyle w:val="Default"/>
        <w:rPr>
          <w:color w:val="auto"/>
          <w:sz w:val="22"/>
          <w:szCs w:val="22"/>
        </w:rPr>
      </w:pPr>
      <w:r w:rsidRPr="005019A3">
        <w:rPr>
          <w:b/>
          <w:bCs/>
          <w:color w:val="auto"/>
          <w:sz w:val="22"/>
          <w:szCs w:val="22"/>
        </w:rPr>
        <w:t xml:space="preserve">12. </w:t>
      </w:r>
      <w:r w:rsidRPr="005019A3">
        <w:rPr>
          <w:color w:val="auto"/>
          <w:sz w:val="22"/>
          <w:szCs w:val="22"/>
        </w:rPr>
        <w:t xml:space="preserve">Dining </w:t>
      </w:r>
      <w:proofErr w:type="gramStart"/>
      <w:r w:rsidRPr="005019A3">
        <w:rPr>
          <w:color w:val="auto"/>
          <w:sz w:val="22"/>
          <w:szCs w:val="22"/>
        </w:rPr>
        <w:t>philosophers</w:t>
      </w:r>
      <w:proofErr w:type="gramEnd"/>
      <w:r w:rsidRPr="005019A3">
        <w:rPr>
          <w:color w:val="auto"/>
          <w:sz w:val="22"/>
          <w:szCs w:val="22"/>
        </w:rPr>
        <w:t xml:space="preserve"> problem can be seen as representative of </w:t>
      </w:r>
    </w:p>
    <w:p w:rsidR="005475D5" w:rsidRPr="005019A3" w:rsidRDefault="005475D5" w:rsidP="005475D5">
      <w:pPr>
        <w:pStyle w:val="Default"/>
        <w:spacing w:after="106"/>
        <w:rPr>
          <w:color w:val="auto"/>
          <w:sz w:val="22"/>
          <w:szCs w:val="22"/>
        </w:rPr>
      </w:pPr>
      <w:r w:rsidRPr="005019A3">
        <w:rPr>
          <w:color w:val="auto"/>
          <w:sz w:val="22"/>
          <w:szCs w:val="22"/>
        </w:rPr>
        <w:t xml:space="preserve">A. Users </w:t>
      </w:r>
    </w:p>
    <w:p w:rsidR="005475D5" w:rsidRPr="005019A3" w:rsidRDefault="005475D5" w:rsidP="005475D5">
      <w:pPr>
        <w:pStyle w:val="Default"/>
        <w:spacing w:after="106"/>
        <w:rPr>
          <w:color w:val="auto"/>
          <w:sz w:val="22"/>
          <w:szCs w:val="22"/>
        </w:rPr>
      </w:pPr>
      <w:r w:rsidRPr="005019A3">
        <w:rPr>
          <w:color w:val="auto"/>
          <w:sz w:val="22"/>
          <w:szCs w:val="22"/>
        </w:rPr>
        <w:t xml:space="preserve">B. Problems </w:t>
      </w:r>
    </w:p>
    <w:p w:rsidR="005475D5" w:rsidRPr="005019A3" w:rsidRDefault="005475D5" w:rsidP="005475D5">
      <w:pPr>
        <w:pStyle w:val="Default"/>
        <w:spacing w:after="106"/>
        <w:rPr>
          <w:color w:val="auto"/>
          <w:sz w:val="22"/>
          <w:szCs w:val="22"/>
        </w:rPr>
      </w:pPr>
      <w:r w:rsidRPr="005019A3">
        <w:rPr>
          <w:color w:val="auto"/>
          <w:sz w:val="22"/>
          <w:szCs w:val="22"/>
        </w:rPr>
        <w:t xml:space="preserve">C. Process </w:t>
      </w:r>
    </w:p>
    <w:p w:rsidR="005475D5" w:rsidRPr="005019A3" w:rsidRDefault="005475D5" w:rsidP="005475D5">
      <w:pPr>
        <w:pStyle w:val="Default"/>
        <w:rPr>
          <w:color w:val="auto"/>
          <w:sz w:val="22"/>
          <w:szCs w:val="22"/>
        </w:rPr>
      </w:pPr>
      <w:r w:rsidRPr="005019A3">
        <w:rPr>
          <w:color w:val="auto"/>
          <w:sz w:val="22"/>
          <w:szCs w:val="22"/>
        </w:rPr>
        <w:t xml:space="preserve">D. Application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:B</w:t>
      </w:r>
      <w:proofErr w:type="gramEnd"/>
      <w:r w:rsidRPr="005019A3">
        <w:rPr>
          <w:color w:val="auto"/>
          <w:sz w:val="22"/>
          <w:szCs w:val="22"/>
        </w:rPr>
        <w:t xml:space="preserve"> </w:t>
      </w:r>
    </w:p>
    <w:p w:rsidR="009F3944" w:rsidRPr="005019A3" w:rsidRDefault="009F3944" w:rsidP="005475D5">
      <w:pPr>
        <w:pStyle w:val="Default"/>
        <w:rPr>
          <w:b/>
          <w:bCs/>
          <w:color w:val="auto"/>
          <w:sz w:val="22"/>
          <w:szCs w:val="22"/>
        </w:rPr>
      </w:pPr>
    </w:p>
    <w:p w:rsidR="005475D5" w:rsidRPr="005019A3" w:rsidRDefault="005475D5" w:rsidP="005475D5">
      <w:pPr>
        <w:pStyle w:val="Default"/>
        <w:rPr>
          <w:color w:val="auto"/>
          <w:sz w:val="22"/>
          <w:szCs w:val="22"/>
        </w:rPr>
      </w:pPr>
      <w:r w:rsidRPr="005019A3">
        <w:rPr>
          <w:b/>
          <w:bCs/>
          <w:color w:val="auto"/>
          <w:sz w:val="22"/>
          <w:szCs w:val="22"/>
        </w:rPr>
        <w:t xml:space="preserve">13. </w:t>
      </w:r>
      <w:r w:rsidRPr="005019A3">
        <w:rPr>
          <w:color w:val="auto"/>
          <w:sz w:val="22"/>
          <w:szCs w:val="22"/>
        </w:rPr>
        <w:t xml:space="preserve">A direct method of deadlock prevention is to prevent occurrence of a circular </w:t>
      </w:r>
    </w:p>
    <w:p w:rsidR="005475D5" w:rsidRPr="005019A3" w:rsidRDefault="005475D5" w:rsidP="005475D5">
      <w:pPr>
        <w:pStyle w:val="Default"/>
        <w:spacing w:after="106"/>
        <w:rPr>
          <w:color w:val="auto"/>
          <w:sz w:val="22"/>
          <w:szCs w:val="22"/>
        </w:rPr>
      </w:pPr>
      <w:r w:rsidRPr="005019A3">
        <w:rPr>
          <w:color w:val="auto"/>
          <w:sz w:val="22"/>
          <w:szCs w:val="22"/>
        </w:rPr>
        <w:t xml:space="preserve">A. Data </w:t>
      </w:r>
    </w:p>
    <w:p w:rsidR="005475D5" w:rsidRPr="005019A3" w:rsidRDefault="005475D5" w:rsidP="005475D5">
      <w:pPr>
        <w:pStyle w:val="Default"/>
        <w:spacing w:after="106"/>
        <w:rPr>
          <w:color w:val="auto"/>
          <w:sz w:val="22"/>
          <w:szCs w:val="22"/>
        </w:rPr>
      </w:pPr>
      <w:r w:rsidRPr="005019A3">
        <w:rPr>
          <w:color w:val="auto"/>
          <w:sz w:val="22"/>
          <w:szCs w:val="22"/>
        </w:rPr>
        <w:t xml:space="preserve">B. Process </w:t>
      </w:r>
    </w:p>
    <w:p w:rsidR="005475D5" w:rsidRPr="005019A3" w:rsidRDefault="005475D5" w:rsidP="005475D5">
      <w:pPr>
        <w:pStyle w:val="Default"/>
        <w:spacing w:after="106"/>
        <w:rPr>
          <w:color w:val="auto"/>
          <w:sz w:val="22"/>
          <w:szCs w:val="22"/>
        </w:rPr>
      </w:pPr>
      <w:r w:rsidRPr="005019A3">
        <w:rPr>
          <w:color w:val="auto"/>
          <w:sz w:val="22"/>
          <w:szCs w:val="22"/>
        </w:rPr>
        <w:t xml:space="preserve">C. Movement </w:t>
      </w:r>
    </w:p>
    <w:p w:rsidR="005475D5" w:rsidRPr="005019A3" w:rsidRDefault="005475D5" w:rsidP="005475D5">
      <w:pPr>
        <w:pStyle w:val="Default"/>
        <w:rPr>
          <w:color w:val="auto"/>
          <w:sz w:val="22"/>
          <w:szCs w:val="22"/>
        </w:rPr>
      </w:pPr>
      <w:r w:rsidRPr="005019A3">
        <w:rPr>
          <w:color w:val="auto"/>
          <w:sz w:val="22"/>
          <w:szCs w:val="22"/>
        </w:rPr>
        <w:t xml:space="preserve">D. Wait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:D</w:t>
      </w:r>
      <w:proofErr w:type="gramEnd"/>
      <w:r w:rsidRPr="005019A3">
        <w:rPr>
          <w:color w:val="auto"/>
          <w:sz w:val="22"/>
          <w:szCs w:val="22"/>
        </w:rPr>
        <w:t xml:space="preserve"> </w:t>
      </w:r>
    </w:p>
    <w:p w:rsidR="009F3944" w:rsidRPr="005019A3" w:rsidRDefault="009F3944" w:rsidP="005475D5">
      <w:pPr>
        <w:pStyle w:val="Default"/>
        <w:rPr>
          <w:b/>
          <w:bCs/>
          <w:color w:val="auto"/>
          <w:sz w:val="22"/>
          <w:szCs w:val="22"/>
        </w:rPr>
      </w:pPr>
    </w:p>
    <w:p w:rsidR="005475D5" w:rsidRPr="005019A3" w:rsidRDefault="005475D5" w:rsidP="005475D5">
      <w:pPr>
        <w:pStyle w:val="Default"/>
        <w:rPr>
          <w:color w:val="auto"/>
          <w:sz w:val="22"/>
          <w:szCs w:val="22"/>
        </w:rPr>
      </w:pPr>
      <w:r w:rsidRPr="005019A3">
        <w:rPr>
          <w:b/>
          <w:bCs/>
          <w:color w:val="auto"/>
          <w:sz w:val="22"/>
          <w:szCs w:val="22"/>
        </w:rPr>
        <w:t xml:space="preserve">14. </w:t>
      </w:r>
      <w:r w:rsidRPr="005019A3">
        <w:rPr>
          <w:color w:val="auto"/>
          <w:sz w:val="22"/>
          <w:szCs w:val="22"/>
        </w:rPr>
        <w:t xml:space="preserve">To solve dining philosophers, monitor consist of two </w:t>
      </w:r>
    </w:p>
    <w:p w:rsidR="005475D5" w:rsidRPr="005019A3" w:rsidRDefault="005475D5" w:rsidP="005475D5">
      <w:pPr>
        <w:pStyle w:val="Default"/>
        <w:spacing w:after="106"/>
        <w:rPr>
          <w:color w:val="auto"/>
          <w:sz w:val="22"/>
          <w:szCs w:val="22"/>
        </w:rPr>
      </w:pPr>
      <w:r w:rsidRPr="005019A3">
        <w:rPr>
          <w:color w:val="auto"/>
          <w:sz w:val="22"/>
          <w:szCs w:val="22"/>
        </w:rPr>
        <w:t xml:space="preserve">A. Users </w:t>
      </w:r>
    </w:p>
    <w:p w:rsidR="005475D5" w:rsidRPr="005019A3" w:rsidRDefault="005475D5" w:rsidP="005475D5">
      <w:pPr>
        <w:pStyle w:val="Default"/>
        <w:spacing w:after="106"/>
        <w:rPr>
          <w:color w:val="auto"/>
          <w:sz w:val="22"/>
          <w:szCs w:val="22"/>
        </w:rPr>
      </w:pPr>
      <w:r w:rsidRPr="005019A3">
        <w:rPr>
          <w:color w:val="auto"/>
          <w:sz w:val="22"/>
          <w:szCs w:val="22"/>
        </w:rPr>
        <w:t xml:space="preserve">B. Programs </w:t>
      </w:r>
    </w:p>
    <w:p w:rsidR="005475D5" w:rsidRPr="005019A3" w:rsidRDefault="005475D5" w:rsidP="005475D5">
      <w:pPr>
        <w:pStyle w:val="Default"/>
        <w:spacing w:after="106"/>
        <w:rPr>
          <w:color w:val="auto"/>
          <w:sz w:val="22"/>
          <w:szCs w:val="22"/>
        </w:rPr>
      </w:pPr>
      <w:r w:rsidRPr="005019A3">
        <w:rPr>
          <w:color w:val="auto"/>
          <w:sz w:val="22"/>
          <w:szCs w:val="22"/>
        </w:rPr>
        <w:t xml:space="preserve">C. Applications </w:t>
      </w:r>
    </w:p>
    <w:p w:rsidR="005475D5" w:rsidRPr="005019A3" w:rsidRDefault="005475D5" w:rsidP="005475D5">
      <w:pPr>
        <w:pStyle w:val="Default"/>
        <w:rPr>
          <w:color w:val="auto"/>
          <w:sz w:val="22"/>
          <w:szCs w:val="22"/>
        </w:rPr>
      </w:pPr>
      <w:r w:rsidRPr="005019A3">
        <w:rPr>
          <w:color w:val="auto"/>
          <w:sz w:val="22"/>
          <w:szCs w:val="22"/>
        </w:rPr>
        <w:t xml:space="preserve">D. Procedures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:D</w:t>
      </w:r>
      <w:proofErr w:type="gramEnd"/>
      <w:r w:rsidRPr="005019A3">
        <w:rPr>
          <w:color w:val="auto"/>
          <w:sz w:val="22"/>
          <w:szCs w:val="22"/>
        </w:rPr>
        <w:t xml:space="preserve"> </w:t>
      </w:r>
    </w:p>
    <w:p w:rsidR="009F3944" w:rsidRPr="005019A3" w:rsidRDefault="009F3944" w:rsidP="005475D5">
      <w:pPr>
        <w:pStyle w:val="Default"/>
        <w:rPr>
          <w:b/>
          <w:bCs/>
          <w:color w:val="auto"/>
          <w:sz w:val="22"/>
          <w:szCs w:val="22"/>
        </w:rPr>
      </w:pPr>
    </w:p>
    <w:p w:rsidR="005475D5" w:rsidRPr="005019A3" w:rsidRDefault="005475D5" w:rsidP="005475D5">
      <w:pPr>
        <w:pStyle w:val="Default"/>
        <w:rPr>
          <w:color w:val="auto"/>
          <w:sz w:val="22"/>
          <w:szCs w:val="22"/>
        </w:rPr>
      </w:pPr>
      <w:r w:rsidRPr="005019A3">
        <w:rPr>
          <w:b/>
          <w:bCs/>
          <w:color w:val="auto"/>
          <w:sz w:val="22"/>
          <w:szCs w:val="22"/>
        </w:rPr>
        <w:t xml:space="preserve">15. </w:t>
      </w:r>
      <w:r w:rsidRPr="005019A3">
        <w:rPr>
          <w:color w:val="auto"/>
          <w:sz w:val="22"/>
          <w:szCs w:val="22"/>
        </w:rPr>
        <w:t xml:space="preserve">Conditions for deadlock, only one process may use a resource at a </w:t>
      </w:r>
    </w:p>
    <w:p w:rsidR="005475D5" w:rsidRPr="005019A3" w:rsidRDefault="005475D5" w:rsidP="005475D5">
      <w:pPr>
        <w:pStyle w:val="Default"/>
        <w:spacing w:after="106"/>
        <w:rPr>
          <w:color w:val="auto"/>
          <w:sz w:val="22"/>
          <w:szCs w:val="22"/>
        </w:rPr>
      </w:pPr>
      <w:r w:rsidRPr="005019A3">
        <w:rPr>
          <w:color w:val="auto"/>
          <w:sz w:val="22"/>
          <w:szCs w:val="22"/>
        </w:rPr>
        <w:t xml:space="preserve">A. Program </w:t>
      </w:r>
    </w:p>
    <w:p w:rsidR="005475D5" w:rsidRPr="005019A3" w:rsidRDefault="005475D5" w:rsidP="005475D5">
      <w:pPr>
        <w:pStyle w:val="Default"/>
        <w:spacing w:after="106"/>
        <w:rPr>
          <w:color w:val="auto"/>
          <w:sz w:val="22"/>
          <w:szCs w:val="22"/>
        </w:rPr>
      </w:pPr>
      <w:r w:rsidRPr="005019A3">
        <w:rPr>
          <w:color w:val="auto"/>
          <w:sz w:val="22"/>
          <w:szCs w:val="22"/>
        </w:rPr>
        <w:t xml:space="preserve">B. Time </w:t>
      </w:r>
    </w:p>
    <w:p w:rsidR="005475D5" w:rsidRPr="005019A3" w:rsidRDefault="005475D5" w:rsidP="005475D5">
      <w:pPr>
        <w:pStyle w:val="Default"/>
        <w:spacing w:after="106"/>
        <w:rPr>
          <w:color w:val="auto"/>
          <w:sz w:val="22"/>
          <w:szCs w:val="22"/>
        </w:rPr>
      </w:pPr>
      <w:r w:rsidRPr="005019A3">
        <w:rPr>
          <w:color w:val="auto"/>
          <w:sz w:val="22"/>
          <w:szCs w:val="22"/>
        </w:rPr>
        <w:t xml:space="preserve">C. Process </w:t>
      </w:r>
    </w:p>
    <w:p w:rsidR="005475D5" w:rsidRPr="005019A3" w:rsidRDefault="005475D5" w:rsidP="005475D5">
      <w:pPr>
        <w:pStyle w:val="Default"/>
        <w:rPr>
          <w:color w:val="auto"/>
          <w:sz w:val="22"/>
          <w:szCs w:val="22"/>
        </w:rPr>
      </w:pPr>
      <w:r w:rsidRPr="005019A3">
        <w:rPr>
          <w:color w:val="auto"/>
          <w:sz w:val="22"/>
          <w:szCs w:val="22"/>
        </w:rPr>
        <w:t xml:space="preserve">D. None </w:t>
      </w:r>
    </w:p>
    <w:p w:rsidR="005475D5" w:rsidRPr="005019A3" w:rsidRDefault="005475D5" w:rsidP="005475D5">
      <w:pPr>
        <w:pStyle w:val="Default"/>
        <w:rPr>
          <w:color w:val="auto"/>
          <w:sz w:val="22"/>
          <w:szCs w:val="22"/>
        </w:rPr>
      </w:pPr>
    </w:p>
    <w:p w:rsidR="005475D5" w:rsidRPr="005019A3" w:rsidRDefault="005475D5" w:rsidP="005475D5">
      <w:pPr>
        <w:pStyle w:val="Default"/>
        <w:pageBreakBefore/>
        <w:rPr>
          <w:color w:val="auto"/>
          <w:sz w:val="22"/>
          <w:szCs w:val="22"/>
        </w:rPr>
      </w:pPr>
      <w:r w:rsidRPr="005019A3">
        <w:rPr>
          <w:color w:val="auto"/>
          <w:sz w:val="22"/>
          <w:szCs w:val="22"/>
        </w:rPr>
        <w:lastRenderedPageBreak/>
        <w:t xml:space="preserve">Answer B </w:t>
      </w:r>
    </w:p>
    <w:p w:rsidR="009F3944" w:rsidRPr="005019A3" w:rsidRDefault="009F3944" w:rsidP="005475D5">
      <w:pPr>
        <w:pStyle w:val="Default"/>
        <w:rPr>
          <w:b/>
          <w:bCs/>
          <w:color w:val="auto"/>
          <w:sz w:val="22"/>
          <w:szCs w:val="22"/>
        </w:rPr>
      </w:pPr>
    </w:p>
    <w:p w:rsidR="005475D5" w:rsidRPr="005019A3" w:rsidRDefault="005475D5" w:rsidP="005475D5">
      <w:pPr>
        <w:pStyle w:val="Default"/>
        <w:rPr>
          <w:color w:val="auto"/>
          <w:sz w:val="22"/>
          <w:szCs w:val="22"/>
        </w:rPr>
      </w:pPr>
      <w:r w:rsidRPr="005019A3">
        <w:rPr>
          <w:b/>
          <w:bCs/>
          <w:color w:val="auto"/>
          <w:sz w:val="22"/>
          <w:szCs w:val="22"/>
        </w:rPr>
        <w:t xml:space="preserve">16. </w:t>
      </w:r>
      <w:r w:rsidRPr="005019A3">
        <w:rPr>
          <w:color w:val="auto"/>
          <w:sz w:val="22"/>
          <w:szCs w:val="22"/>
        </w:rPr>
        <w:t xml:space="preserve">A useful tool in characterizing and allocating of resources to process is the </w:t>
      </w:r>
    </w:p>
    <w:p w:rsidR="005475D5" w:rsidRPr="005019A3" w:rsidRDefault="005475D5" w:rsidP="005475D5">
      <w:pPr>
        <w:pStyle w:val="Default"/>
        <w:spacing w:after="106"/>
        <w:rPr>
          <w:color w:val="auto"/>
          <w:sz w:val="22"/>
          <w:szCs w:val="22"/>
        </w:rPr>
      </w:pPr>
      <w:r w:rsidRPr="005019A3">
        <w:rPr>
          <w:color w:val="auto"/>
          <w:sz w:val="22"/>
          <w:szCs w:val="22"/>
        </w:rPr>
        <w:t xml:space="preserve">A. User Allocation Graph </w:t>
      </w:r>
    </w:p>
    <w:p w:rsidR="005475D5" w:rsidRPr="005019A3" w:rsidRDefault="005475D5" w:rsidP="005475D5">
      <w:pPr>
        <w:pStyle w:val="Default"/>
        <w:spacing w:after="106"/>
        <w:rPr>
          <w:color w:val="auto"/>
          <w:sz w:val="22"/>
          <w:szCs w:val="22"/>
        </w:rPr>
      </w:pPr>
      <w:r w:rsidRPr="005019A3">
        <w:rPr>
          <w:color w:val="auto"/>
          <w:sz w:val="22"/>
          <w:szCs w:val="22"/>
        </w:rPr>
        <w:t xml:space="preserve">B. Time Allocation Graph </w:t>
      </w:r>
    </w:p>
    <w:p w:rsidR="005475D5" w:rsidRPr="005019A3" w:rsidRDefault="005475D5" w:rsidP="005475D5">
      <w:pPr>
        <w:pStyle w:val="Default"/>
        <w:spacing w:after="106"/>
        <w:rPr>
          <w:color w:val="auto"/>
          <w:sz w:val="22"/>
          <w:szCs w:val="22"/>
        </w:rPr>
      </w:pPr>
      <w:r w:rsidRPr="005019A3">
        <w:rPr>
          <w:color w:val="auto"/>
          <w:sz w:val="22"/>
          <w:szCs w:val="22"/>
        </w:rPr>
        <w:t xml:space="preserve">C. Resource Allocation Graph </w:t>
      </w:r>
    </w:p>
    <w:p w:rsidR="005475D5" w:rsidRPr="005019A3" w:rsidRDefault="005475D5" w:rsidP="005475D5">
      <w:pPr>
        <w:pStyle w:val="Default"/>
        <w:rPr>
          <w:color w:val="auto"/>
          <w:sz w:val="22"/>
          <w:szCs w:val="22"/>
        </w:rPr>
      </w:pPr>
      <w:r w:rsidRPr="005019A3">
        <w:rPr>
          <w:color w:val="auto"/>
          <w:sz w:val="22"/>
          <w:szCs w:val="22"/>
        </w:rPr>
        <w:t xml:space="preserve">D. Location Allocation Graph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:C</w:t>
      </w:r>
      <w:proofErr w:type="gramEnd"/>
      <w:r w:rsidRPr="005019A3">
        <w:rPr>
          <w:color w:val="auto"/>
          <w:sz w:val="22"/>
          <w:szCs w:val="22"/>
        </w:rPr>
        <w:t xml:space="preserve"> </w:t>
      </w:r>
    </w:p>
    <w:p w:rsidR="009F3944" w:rsidRPr="005019A3" w:rsidRDefault="009F3944" w:rsidP="005475D5">
      <w:pPr>
        <w:pStyle w:val="Default"/>
        <w:rPr>
          <w:b/>
          <w:bCs/>
          <w:color w:val="auto"/>
          <w:sz w:val="22"/>
          <w:szCs w:val="22"/>
        </w:rPr>
      </w:pPr>
    </w:p>
    <w:p w:rsidR="005475D5" w:rsidRPr="005019A3" w:rsidRDefault="005475D5" w:rsidP="005475D5">
      <w:pPr>
        <w:pStyle w:val="Default"/>
        <w:rPr>
          <w:color w:val="auto"/>
          <w:sz w:val="22"/>
          <w:szCs w:val="22"/>
        </w:rPr>
      </w:pPr>
      <w:r w:rsidRPr="005019A3">
        <w:rPr>
          <w:b/>
          <w:bCs/>
          <w:color w:val="auto"/>
          <w:sz w:val="22"/>
          <w:szCs w:val="22"/>
        </w:rPr>
        <w:t xml:space="preserve">17. </w:t>
      </w:r>
      <w:r w:rsidRPr="005019A3">
        <w:rPr>
          <w:color w:val="auto"/>
          <w:sz w:val="22"/>
          <w:szCs w:val="22"/>
        </w:rPr>
        <w:t xml:space="preserve">UNIX provides a variety of mechanisms for inter processor </w:t>
      </w:r>
    </w:p>
    <w:p w:rsidR="005475D5" w:rsidRPr="005019A3" w:rsidRDefault="005475D5" w:rsidP="005475D5">
      <w:pPr>
        <w:pStyle w:val="Default"/>
        <w:spacing w:after="106"/>
        <w:rPr>
          <w:color w:val="auto"/>
          <w:sz w:val="22"/>
          <w:szCs w:val="22"/>
        </w:rPr>
      </w:pPr>
      <w:r w:rsidRPr="005019A3">
        <w:rPr>
          <w:color w:val="auto"/>
          <w:sz w:val="22"/>
          <w:szCs w:val="22"/>
        </w:rPr>
        <w:t xml:space="preserve">A. Information </w:t>
      </w:r>
    </w:p>
    <w:p w:rsidR="005475D5" w:rsidRPr="005019A3" w:rsidRDefault="005475D5" w:rsidP="005475D5">
      <w:pPr>
        <w:pStyle w:val="Default"/>
        <w:spacing w:after="106"/>
        <w:rPr>
          <w:color w:val="auto"/>
          <w:sz w:val="22"/>
          <w:szCs w:val="22"/>
        </w:rPr>
      </w:pPr>
      <w:r w:rsidRPr="005019A3">
        <w:rPr>
          <w:color w:val="auto"/>
          <w:sz w:val="22"/>
          <w:szCs w:val="22"/>
        </w:rPr>
        <w:t xml:space="preserve">B. Communication </w:t>
      </w:r>
    </w:p>
    <w:p w:rsidR="005475D5" w:rsidRPr="005019A3" w:rsidRDefault="005475D5" w:rsidP="005475D5">
      <w:pPr>
        <w:pStyle w:val="Default"/>
        <w:spacing w:after="106"/>
        <w:rPr>
          <w:color w:val="auto"/>
          <w:sz w:val="22"/>
          <w:szCs w:val="22"/>
        </w:rPr>
      </w:pPr>
      <w:r w:rsidRPr="005019A3">
        <w:rPr>
          <w:color w:val="auto"/>
          <w:sz w:val="22"/>
          <w:szCs w:val="22"/>
        </w:rPr>
        <w:t xml:space="preserve">C. Process </w:t>
      </w:r>
    </w:p>
    <w:p w:rsidR="005475D5" w:rsidRPr="005019A3" w:rsidRDefault="005475D5" w:rsidP="005475D5">
      <w:pPr>
        <w:pStyle w:val="Default"/>
        <w:rPr>
          <w:color w:val="auto"/>
          <w:sz w:val="22"/>
          <w:szCs w:val="22"/>
        </w:rPr>
      </w:pPr>
      <w:r w:rsidRPr="005019A3">
        <w:rPr>
          <w:color w:val="auto"/>
          <w:sz w:val="22"/>
          <w:szCs w:val="22"/>
        </w:rPr>
        <w:t xml:space="preserve">D. Resource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:B</w:t>
      </w:r>
      <w:proofErr w:type="gramEnd"/>
      <w:r w:rsidRPr="005019A3">
        <w:rPr>
          <w:color w:val="auto"/>
          <w:sz w:val="22"/>
          <w:szCs w:val="22"/>
        </w:rPr>
        <w:t xml:space="preserve"> </w:t>
      </w:r>
    </w:p>
    <w:p w:rsidR="009F3944" w:rsidRPr="005019A3" w:rsidRDefault="009F3944" w:rsidP="005475D5">
      <w:pPr>
        <w:pStyle w:val="Default"/>
        <w:rPr>
          <w:b/>
          <w:bCs/>
          <w:color w:val="auto"/>
          <w:sz w:val="22"/>
          <w:szCs w:val="22"/>
        </w:rPr>
      </w:pPr>
    </w:p>
    <w:p w:rsidR="005475D5" w:rsidRPr="005019A3" w:rsidRDefault="005475D5" w:rsidP="005475D5">
      <w:pPr>
        <w:pStyle w:val="Default"/>
        <w:rPr>
          <w:color w:val="auto"/>
          <w:sz w:val="22"/>
          <w:szCs w:val="22"/>
        </w:rPr>
      </w:pPr>
      <w:r w:rsidRPr="005019A3">
        <w:rPr>
          <w:b/>
          <w:bCs/>
          <w:color w:val="auto"/>
          <w:sz w:val="22"/>
          <w:szCs w:val="22"/>
        </w:rPr>
        <w:t xml:space="preserve">18. </w:t>
      </w:r>
      <w:r w:rsidRPr="005019A3">
        <w:rPr>
          <w:color w:val="auto"/>
          <w:sz w:val="22"/>
          <w:szCs w:val="22"/>
        </w:rPr>
        <w:t xml:space="preserve">Deadlock involves reusable </w:t>
      </w:r>
    </w:p>
    <w:p w:rsidR="005475D5" w:rsidRPr="005019A3" w:rsidRDefault="005475D5" w:rsidP="005475D5">
      <w:pPr>
        <w:pStyle w:val="Default"/>
        <w:spacing w:after="106"/>
        <w:rPr>
          <w:color w:val="auto"/>
          <w:sz w:val="22"/>
          <w:szCs w:val="22"/>
        </w:rPr>
      </w:pPr>
      <w:r w:rsidRPr="005019A3">
        <w:rPr>
          <w:color w:val="auto"/>
          <w:sz w:val="22"/>
          <w:szCs w:val="22"/>
        </w:rPr>
        <w:t xml:space="preserve">A. Resources </w:t>
      </w:r>
    </w:p>
    <w:p w:rsidR="005475D5" w:rsidRPr="005019A3" w:rsidRDefault="005475D5" w:rsidP="005475D5">
      <w:pPr>
        <w:pStyle w:val="Default"/>
        <w:spacing w:after="106"/>
        <w:rPr>
          <w:color w:val="auto"/>
          <w:sz w:val="22"/>
          <w:szCs w:val="22"/>
        </w:rPr>
      </w:pPr>
      <w:r w:rsidRPr="005019A3">
        <w:rPr>
          <w:color w:val="auto"/>
          <w:sz w:val="22"/>
          <w:szCs w:val="22"/>
        </w:rPr>
        <w:t xml:space="preserve">B. Users </w:t>
      </w:r>
    </w:p>
    <w:p w:rsidR="005475D5" w:rsidRPr="005019A3" w:rsidRDefault="005475D5" w:rsidP="005475D5">
      <w:pPr>
        <w:pStyle w:val="Default"/>
        <w:spacing w:after="106"/>
        <w:rPr>
          <w:color w:val="auto"/>
          <w:sz w:val="22"/>
          <w:szCs w:val="22"/>
        </w:rPr>
      </w:pPr>
      <w:r w:rsidRPr="005019A3">
        <w:rPr>
          <w:color w:val="auto"/>
          <w:sz w:val="22"/>
          <w:szCs w:val="22"/>
        </w:rPr>
        <w:t xml:space="preserve">C. Time </w:t>
      </w:r>
    </w:p>
    <w:p w:rsidR="005475D5" w:rsidRPr="005019A3" w:rsidRDefault="005475D5" w:rsidP="005475D5">
      <w:pPr>
        <w:pStyle w:val="Default"/>
        <w:rPr>
          <w:color w:val="auto"/>
          <w:sz w:val="22"/>
          <w:szCs w:val="22"/>
        </w:rPr>
      </w:pPr>
      <w:r w:rsidRPr="005019A3">
        <w:rPr>
          <w:color w:val="auto"/>
          <w:sz w:val="22"/>
          <w:szCs w:val="22"/>
        </w:rPr>
        <w:t xml:space="preserve">D. Cost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p>
    <w:p w:rsidR="009F3944" w:rsidRPr="005019A3" w:rsidRDefault="009F3944" w:rsidP="005475D5">
      <w:pPr>
        <w:pStyle w:val="Default"/>
        <w:rPr>
          <w:b/>
          <w:bCs/>
          <w:color w:val="auto"/>
          <w:sz w:val="22"/>
          <w:szCs w:val="22"/>
        </w:rPr>
      </w:pPr>
    </w:p>
    <w:p w:rsidR="005475D5" w:rsidRPr="005019A3" w:rsidRDefault="005475D5" w:rsidP="005475D5">
      <w:pPr>
        <w:pStyle w:val="Default"/>
        <w:rPr>
          <w:color w:val="auto"/>
          <w:sz w:val="22"/>
          <w:szCs w:val="22"/>
        </w:rPr>
      </w:pPr>
      <w:r w:rsidRPr="005019A3">
        <w:rPr>
          <w:b/>
          <w:bCs/>
          <w:color w:val="auto"/>
          <w:sz w:val="22"/>
          <w:szCs w:val="22"/>
        </w:rPr>
        <w:t xml:space="preserve">19. </w:t>
      </w:r>
      <w:r w:rsidRPr="005019A3">
        <w:rPr>
          <w:color w:val="auto"/>
          <w:sz w:val="22"/>
          <w:szCs w:val="22"/>
        </w:rPr>
        <w:t xml:space="preserve">Once deadlock has been detected, some strategy is needed for </w:t>
      </w:r>
    </w:p>
    <w:p w:rsidR="005475D5" w:rsidRPr="005019A3" w:rsidRDefault="005475D5" w:rsidP="005475D5">
      <w:pPr>
        <w:pStyle w:val="Default"/>
        <w:spacing w:after="106"/>
        <w:rPr>
          <w:color w:val="auto"/>
          <w:sz w:val="22"/>
          <w:szCs w:val="22"/>
        </w:rPr>
      </w:pPr>
      <w:r w:rsidRPr="005019A3">
        <w:rPr>
          <w:color w:val="auto"/>
          <w:sz w:val="22"/>
          <w:szCs w:val="22"/>
        </w:rPr>
        <w:t xml:space="preserve">A. Control </w:t>
      </w:r>
    </w:p>
    <w:p w:rsidR="005475D5" w:rsidRPr="005019A3" w:rsidRDefault="005475D5" w:rsidP="005475D5">
      <w:pPr>
        <w:pStyle w:val="Default"/>
        <w:spacing w:after="106"/>
        <w:rPr>
          <w:color w:val="auto"/>
          <w:sz w:val="22"/>
          <w:szCs w:val="22"/>
        </w:rPr>
      </w:pPr>
      <w:r w:rsidRPr="005019A3">
        <w:rPr>
          <w:color w:val="auto"/>
          <w:sz w:val="22"/>
          <w:szCs w:val="22"/>
        </w:rPr>
        <w:t xml:space="preserve">B. Access </w:t>
      </w:r>
    </w:p>
    <w:p w:rsidR="005475D5" w:rsidRPr="005019A3" w:rsidRDefault="005475D5" w:rsidP="005475D5">
      <w:pPr>
        <w:pStyle w:val="Default"/>
        <w:spacing w:after="106"/>
        <w:rPr>
          <w:color w:val="auto"/>
          <w:sz w:val="22"/>
          <w:szCs w:val="22"/>
        </w:rPr>
      </w:pPr>
      <w:r w:rsidRPr="005019A3">
        <w:rPr>
          <w:color w:val="auto"/>
          <w:sz w:val="22"/>
          <w:szCs w:val="22"/>
        </w:rPr>
        <w:t xml:space="preserve">C. Recovery </w:t>
      </w:r>
    </w:p>
    <w:p w:rsidR="005475D5" w:rsidRPr="005019A3" w:rsidRDefault="005475D5" w:rsidP="005475D5">
      <w:pPr>
        <w:pStyle w:val="Default"/>
        <w:rPr>
          <w:color w:val="auto"/>
          <w:sz w:val="22"/>
          <w:szCs w:val="22"/>
        </w:rPr>
      </w:pPr>
      <w:r w:rsidRPr="005019A3">
        <w:rPr>
          <w:color w:val="auto"/>
          <w:sz w:val="22"/>
          <w:szCs w:val="22"/>
        </w:rPr>
        <w:t xml:space="preserve">D. None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:C</w:t>
      </w:r>
      <w:proofErr w:type="gramEnd"/>
      <w:r w:rsidRPr="005019A3">
        <w:rPr>
          <w:color w:val="auto"/>
          <w:sz w:val="22"/>
          <w:szCs w:val="22"/>
        </w:rPr>
        <w:t xml:space="preserve"> </w:t>
      </w:r>
    </w:p>
    <w:p w:rsidR="009F3944" w:rsidRPr="005019A3" w:rsidRDefault="009F3944" w:rsidP="005475D5">
      <w:pPr>
        <w:pStyle w:val="Default"/>
        <w:rPr>
          <w:b/>
          <w:bCs/>
          <w:color w:val="auto"/>
          <w:sz w:val="22"/>
          <w:szCs w:val="22"/>
        </w:rPr>
      </w:pPr>
    </w:p>
    <w:p w:rsidR="005475D5" w:rsidRPr="005019A3" w:rsidRDefault="005475D5" w:rsidP="005475D5">
      <w:pPr>
        <w:pStyle w:val="Default"/>
        <w:rPr>
          <w:color w:val="auto"/>
          <w:sz w:val="22"/>
          <w:szCs w:val="22"/>
        </w:rPr>
      </w:pPr>
      <w:r w:rsidRPr="005019A3">
        <w:rPr>
          <w:b/>
          <w:bCs/>
          <w:color w:val="auto"/>
          <w:sz w:val="22"/>
          <w:szCs w:val="22"/>
        </w:rPr>
        <w:t xml:space="preserve">20. </w:t>
      </w:r>
      <w:r w:rsidRPr="005019A3">
        <w:rPr>
          <w:color w:val="auto"/>
          <w:sz w:val="22"/>
          <w:szCs w:val="22"/>
        </w:rPr>
        <w:t xml:space="preserve">Common technique used for protecting a critical section in Linux is the </w:t>
      </w:r>
    </w:p>
    <w:p w:rsidR="005475D5" w:rsidRPr="005019A3" w:rsidRDefault="005475D5" w:rsidP="005475D5">
      <w:pPr>
        <w:pStyle w:val="Default"/>
        <w:spacing w:after="106"/>
        <w:rPr>
          <w:color w:val="auto"/>
          <w:sz w:val="22"/>
          <w:szCs w:val="22"/>
        </w:rPr>
      </w:pPr>
      <w:r w:rsidRPr="005019A3">
        <w:rPr>
          <w:color w:val="auto"/>
          <w:sz w:val="22"/>
          <w:szCs w:val="22"/>
        </w:rPr>
        <w:t xml:space="preserve">A. Lock Step </w:t>
      </w:r>
    </w:p>
    <w:p w:rsidR="005475D5" w:rsidRPr="005019A3" w:rsidRDefault="005475D5" w:rsidP="005475D5">
      <w:pPr>
        <w:pStyle w:val="Default"/>
        <w:spacing w:after="106"/>
        <w:rPr>
          <w:color w:val="auto"/>
          <w:sz w:val="22"/>
          <w:szCs w:val="22"/>
        </w:rPr>
      </w:pPr>
      <w:r w:rsidRPr="005019A3">
        <w:rPr>
          <w:color w:val="auto"/>
          <w:sz w:val="22"/>
          <w:szCs w:val="22"/>
        </w:rPr>
        <w:t xml:space="preserve">B. Program lock </w:t>
      </w:r>
    </w:p>
    <w:p w:rsidR="005475D5" w:rsidRPr="005019A3" w:rsidRDefault="005475D5" w:rsidP="005475D5">
      <w:pPr>
        <w:pStyle w:val="Default"/>
        <w:rPr>
          <w:color w:val="auto"/>
          <w:sz w:val="22"/>
          <w:szCs w:val="22"/>
        </w:rPr>
      </w:pPr>
      <w:r w:rsidRPr="005019A3">
        <w:rPr>
          <w:color w:val="auto"/>
          <w:sz w:val="22"/>
          <w:szCs w:val="22"/>
        </w:rPr>
        <w:t xml:space="preserve">C. Spinlock </w:t>
      </w:r>
    </w:p>
    <w:p w:rsidR="005475D5" w:rsidRPr="005019A3" w:rsidRDefault="005475D5" w:rsidP="005475D5">
      <w:pPr>
        <w:pStyle w:val="Default"/>
        <w:rPr>
          <w:color w:val="auto"/>
          <w:sz w:val="22"/>
          <w:szCs w:val="22"/>
        </w:rPr>
      </w:pPr>
    </w:p>
    <w:p w:rsidR="005475D5" w:rsidRPr="005019A3" w:rsidRDefault="005475D5" w:rsidP="005475D5">
      <w:pPr>
        <w:pStyle w:val="Default"/>
        <w:pageBreakBefore/>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 xml:space="preserve">D. None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:C</w:t>
      </w:r>
      <w:proofErr w:type="gramEnd"/>
      <w:r w:rsidRPr="005019A3">
        <w:rPr>
          <w:color w:val="auto"/>
          <w:sz w:val="22"/>
          <w:szCs w:val="22"/>
        </w:rPr>
        <w:t xml:space="preserve"> </w:t>
      </w:r>
    </w:p>
    <w:p w:rsidR="009F3944" w:rsidRPr="005019A3" w:rsidRDefault="009F3944"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 xml:space="preserve">21. </w:t>
      </w:r>
      <w:proofErr w:type="gramStart"/>
      <w:r w:rsidRPr="005019A3">
        <w:rPr>
          <w:color w:val="auto"/>
          <w:sz w:val="22"/>
          <w:szCs w:val="22"/>
        </w:rPr>
        <w:t>For</w:t>
      </w:r>
      <w:proofErr w:type="gramEnd"/>
      <w:r w:rsidRPr="005019A3">
        <w:rPr>
          <w:color w:val="auto"/>
          <w:sz w:val="22"/>
          <w:szCs w:val="22"/>
        </w:rPr>
        <w:t xml:space="preserve"> effective operating system, when to check for deadlock? </w:t>
      </w:r>
    </w:p>
    <w:p w:rsidR="005475D5" w:rsidRPr="005019A3" w:rsidRDefault="005475D5" w:rsidP="005475D5">
      <w:pPr>
        <w:pStyle w:val="Default"/>
        <w:spacing w:after="189"/>
        <w:rPr>
          <w:color w:val="auto"/>
          <w:sz w:val="22"/>
          <w:szCs w:val="22"/>
        </w:rPr>
      </w:pPr>
      <w:r w:rsidRPr="005019A3">
        <w:rPr>
          <w:b/>
          <w:bCs/>
          <w:color w:val="auto"/>
          <w:sz w:val="22"/>
          <w:szCs w:val="22"/>
        </w:rPr>
        <w:t xml:space="preserve">A. </w:t>
      </w:r>
      <w:r w:rsidRPr="005019A3">
        <w:rPr>
          <w:color w:val="auto"/>
          <w:sz w:val="22"/>
          <w:szCs w:val="22"/>
        </w:rPr>
        <w:t xml:space="preserve">every time a resource request is made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at fixed time intervals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both (a) and (b) </w:t>
      </w:r>
    </w:p>
    <w:p w:rsidR="005475D5" w:rsidRPr="005019A3" w:rsidRDefault="005475D5" w:rsidP="005475D5">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none of the mentioned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:C</w:t>
      </w:r>
      <w:proofErr w:type="gramEnd"/>
      <w:r w:rsidRPr="005019A3">
        <w:rPr>
          <w:color w:val="auto"/>
          <w:sz w:val="22"/>
          <w:szCs w:val="22"/>
        </w:rPr>
        <w:t xml:space="preserve"> </w:t>
      </w:r>
    </w:p>
    <w:p w:rsidR="009F3944" w:rsidRPr="005019A3" w:rsidRDefault="009F3944"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 xml:space="preserve">22. A problem encountered in multitasking when a process is perpetually denied necessary resources is called: </w:t>
      </w:r>
    </w:p>
    <w:p w:rsidR="005475D5" w:rsidRPr="005019A3" w:rsidRDefault="005475D5" w:rsidP="005475D5">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deadlock </w:t>
      </w:r>
    </w:p>
    <w:p w:rsidR="005475D5" w:rsidRPr="005019A3" w:rsidRDefault="005475D5" w:rsidP="005475D5">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starvation </w:t>
      </w:r>
    </w:p>
    <w:p w:rsidR="005475D5" w:rsidRPr="005019A3" w:rsidRDefault="005475D5" w:rsidP="005475D5">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inversion </w:t>
      </w:r>
    </w:p>
    <w:p w:rsidR="005475D5" w:rsidRPr="005019A3" w:rsidRDefault="005475D5" w:rsidP="005475D5">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aging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:B</w:t>
      </w:r>
      <w:proofErr w:type="gramEnd"/>
      <w:r w:rsidRPr="005019A3">
        <w:rPr>
          <w:color w:val="auto"/>
          <w:sz w:val="22"/>
          <w:szCs w:val="22"/>
        </w:rPr>
        <w:t xml:space="preserve"> </w:t>
      </w:r>
    </w:p>
    <w:p w:rsidR="009F3944" w:rsidRPr="005019A3" w:rsidRDefault="009F3944"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 xml:space="preserve">23. Which one of the following is a visual </w:t>
      </w:r>
      <w:proofErr w:type="gramStart"/>
      <w:r w:rsidRPr="005019A3">
        <w:rPr>
          <w:color w:val="auto"/>
          <w:sz w:val="22"/>
          <w:szCs w:val="22"/>
        </w:rPr>
        <w:t>( mathematical</w:t>
      </w:r>
      <w:proofErr w:type="gramEnd"/>
      <w:r w:rsidRPr="005019A3">
        <w:rPr>
          <w:color w:val="auto"/>
          <w:sz w:val="22"/>
          <w:szCs w:val="22"/>
        </w:rPr>
        <w:t xml:space="preserve"> ) way to determine the deadlock occurrence?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resource allocation graph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starvation graph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inversion graph </w:t>
      </w:r>
    </w:p>
    <w:p w:rsidR="005475D5" w:rsidRPr="005019A3" w:rsidRDefault="005475D5" w:rsidP="005475D5">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none of the mentioned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9F3944" w:rsidRPr="005019A3" w:rsidRDefault="009F3944"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 xml:space="preserve">24. To avoid deadlock: </w:t>
      </w:r>
    </w:p>
    <w:p w:rsidR="005475D5" w:rsidRPr="005019A3" w:rsidRDefault="005475D5" w:rsidP="005475D5">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there must be a fixed number of resources to allocate </w:t>
      </w:r>
    </w:p>
    <w:p w:rsidR="005475D5" w:rsidRPr="005019A3" w:rsidRDefault="005475D5" w:rsidP="005475D5">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resource allocation must be done only once </w:t>
      </w:r>
    </w:p>
    <w:p w:rsidR="005475D5" w:rsidRPr="005019A3" w:rsidRDefault="005475D5" w:rsidP="005475D5">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all deadlocked processes must be aborted </w:t>
      </w:r>
    </w:p>
    <w:p w:rsidR="005475D5" w:rsidRPr="005019A3" w:rsidRDefault="005475D5" w:rsidP="005475D5">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inversion technique can be used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9F3944" w:rsidRPr="005019A3" w:rsidRDefault="009F3944"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 xml:space="preserve">25. The number of resources requested by a </w:t>
      </w:r>
      <w:proofErr w:type="gramStart"/>
      <w:r w:rsidRPr="005019A3">
        <w:rPr>
          <w:color w:val="auto"/>
          <w:sz w:val="22"/>
          <w:szCs w:val="22"/>
        </w:rPr>
        <w:t>process :</w:t>
      </w:r>
      <w:proofErr w:type="gramEnd"/>
      <w:r w:rsidRPr="005019A3">
        <w:rPr>
          <w:color w:val="auto"/>
          <w:sz w:val="22"/>
          <w:szCs w:val="22"/>
        </w:rPr>
        <w:t xml:space="preserve"> </w:t>
      </w:r>
    </w:p>
    <w:p w:rsidR="005475D5" w:rsidRPr="005019A3" w:rsidRDefault="005475D5" w:rsidP="005475D5">
      <w:pPr>
        <w:pStyle w:val="Default"/>
        <w:pageBreakBefore/>
        <w:rPr>
          <w:color w:val="auto"/>
          <w:sz w:val="22"/>
          <w:szCs w:val="22"/>
        </w:rPr>
      </w:pP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must always be less than the total number of resources available in the system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must always be equal to the total number of resources available in the system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must not exceed the total number of resources available in the system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must exceed the total number of resources available in the system </w:t>
      </w:r>
    </w:p>
    <w:p w:rsidR="005475D5" w:rsidRPr="005019A3" w:rsidRDefault="005475D5" w:rsidP="005475D5">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:C</w:t>
      </w:r>
      <w:proofErr w:type="gramEnd"/>
      <w:r w:rsidRPr="005019A3">
        <w:rPr>
          <w:color w:val="auto"/>
          <w:sz w:val="22"/>
          <w:szCs w:val="22"/>
        </w:rPr>
        <w:t xml:space="preserve">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 xml:space="preserve"> 26. The request and release of resources are ___________.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command line statements </w:t>
      </w:r>
    </w:p>
    <w:p w:rsidR="009F3944"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interrupts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system calls </w:t>
      </w:r>
    </w:p>
    <w:p w:rsidR="005475D5" w:rsidRPr="005019A3" w:rsidRDefault="005475D5" w:rsidP="005475D5">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special programs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:C</w:t>
      </w:r>
      <w:proofErr w:type="gramEnd"/>
      <w:r w:rsidRPr="005019A3">
        <w:rPr>
          <w:color w:val="auto"/>
          <w:sz w:val="22"/>
          <w:szCs w:val="22"/>
        </w:rPr>
        <w:t xml:space="preserve"> </w:t>
      </w:r>
    </w:p>
    <w:p w:rsidR="009F3944" w:rsidRPr="005019A3" w:rsidRDefault="009F3944"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 xml:space="preserve">27. Multithreaded programs </w:t>
      </w:r>
      <w:proofErr w:type="gramStart"/>
      <w:r w:rsidRPr="005019A3">
        <w:rPr>
          <w:color w:val="auto"/>
          <w:sz w:val="22"/>
          <w:szCs w:val="22"/>
        </w:rPr>
        <w:t>are :</w:t>
      </w:r>
      <w:proofErr w:type="gramEnd"/>
      <w:r w:rsidRPr="005019A3">
        <w:rPr>
          <w:color w:val="auto"/>
          <w:sz w:val="22"/>
          <w:szCs w:val="22"/>
        </w:rPr>
        <w:t xml:space="preserve"> </w:t>
      </w:r>
    </w:p>
    <w:p w:rsidR="005475D5" w:rsidRPr="005019A3" w:rsidRDefault="005475D5" w:rsidP="005475D5">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lesser prone to deadlocks </w:t>
      </w:r>
    </w:p>
    <w:p w:rsidR="005475D5" w:rsidRPr="005019A3" w:rsidRDefault="005475D5" w:rsidP="005475D5">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more prone to deadlocks </w:t>
      </w:r>
    </w:p>
    <w:p w:rsidR="005475D5" w:rsidRPr="005019A3" w:rsidRDefault="005475D5" w:rsidP="005475D5">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not at all prone to deadlocks </w:t>
      </w:r>
    </w:p>
    <w:p w:rsidR="005475D5" w:rsidRPr="005019A3" w:rsidRDefault="005475D5" w:rsidP="005475D5">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None of these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:B</w:t>
      </w:r>
      <w:proofErr w:type="gramEnd"/>
      <w:r w:rsidRPr="005019A3">
        <w:rPr>
          <w:color w:val="auto"/>
          <w:sz w:val="22"/>
          <w:szCs w:val="22"/>
        </w:rPr>
        <w:t xml:space="preserve"> </w:t>
      </w:r>
    </w:p>
    <w:p w:rsidR="009F3944" w:rsidRPr="005019A3" w:rsidRDefault="009F3944"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 xml:space="preserve">28. For Mutual exclusion to prevail in the </w:t>
      </w:r>
      <w:proofErr w:type="gramStart"/>
      <w:r w:rsidRPr="005019A3">
        <w:rPr>
          <w:color w:val="auto"/>
          <w:sz w:val="22"/>
          <w:szCs w:val="22"/>
        </w:rPr>
        <w:t>system :</w:t>
      </w:r>
      <w:proofErr w:type="gramEnd"/>
      <w:r w:rsidRPr="005019A3">
        <w:rPr>
          <w:color w:val="auto"/>
          <w:sz w:val="22"/>
          <w:szCs w:val="22"/>
        </w:rPr>
        <w:t xml:space="preserve">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at least one resource must be held in a non sharable mode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the processor must be a </w:t>
      </w:r>
      <w:proofErr w:type="spellStart"/>
      <w:r w:rsidRPr="005019A3">
        <w:rPr>
          <w:color w:val="auto"/>
          <w:sz w:val="22"/>
          <w:szCs w:val="22"/>
        </w:rPr>
        <w:t>uniprocessor</w:t>
      </w:r>
      <w:proofErr w:type="spellEnd"/>
      <w:r w:rsidRPr="005019A3">
        <w:rPr>
          <w:color w:val="auto"/>
          <w:sz w:val="22"/>
          <w:szCs w:val="22"/>
        </w:rPr>
        <w:t xml:space="preserve"> rather than a multiprocessor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there must be at least one resource in a sharable mode </w:t>
      </w:r>
    </w:p>
    <w:p w:rsidR="005475D5" w:rsidRPr="005019A3" w:rsidRDefault="005475D5" w:rsidP="005475D5">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All of these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9F3944" w:rsidRPr="005019A3" w:rsidRDefault="009F3944"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 xml:space="preserve">29. For a Hold and wait condition to </w:t>
      </w:r>
      <w:proofErr w:type="gramStart"/>
      <w:r w:rsidRPr="005019A3">
        <w:rPr>
          <w:color w:val="auto"/>
          <w:sz w:val="22"/>
          <w:szCs w:val="22"/>
        </w:rPr>
        <w:t>prevail :</w:t>
      </w:r>
      <w:proofErr w:type="gramEnd"/>
      <w:r w:rsidRPr="005019A3">
        <w:rPr>
          <w:color w:val="auto"/>
          <w:sz w:val="22"/>
          <w:szCs w:val="22"/>
        </w:rPr>
        <w:t xml:space="preserve"> </w:t>
      </w:r>
    </w:p>
    <w:p w:rsidR="005475D5" w:rsidRPr="005019A3" w:rsidRDefault="005475D5" w:rsidP="005475D5">
      <w:pPr>
        <w:pStyle w:val="Default"/>
        <w:spacing w:after="15"/>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A process must be not be holding a resource, but waiting for one to be freed, and then request to acquire it </w:t>
      </w:r>
    </w:p>
    <w:p w:rsidR="005475D5" w:rsidRPr="005019A3" w:rsidRDefault="005475D5" w:rsidP="005475D5">
      <w:pPr>
        <w:pStyle w:val="Default"/>
        <w:spacing w:after="15"/>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A process must be holding at least one resource and waiting to acquire additional resources that are being held by other processes </w:t>
      </w:r>
    </w:p>
    <w:p w:rsidR="005475D5" w:rsidRPr="005019A3" w:rsidRDefault="005475D5" w:rsidP="005475D5">
      <w:pPr>
        <w:pStyle w:val="Default"/>
        <w:spacing w:after="15"/>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A process must hold at least one resource and not be waiting to acquire additional resources </w:t>
      </w:r>
    </w:p>
    <w:p w:rsidR="005475D5" w:rsidRPr="005019A3" w:rsidRDefault="005475D5" w:rsidP="005475D5">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None of these </w:t>
      </w:r>
    </w:p>
    <w:p w:rsidR="005475D5" w:rsidRPr="005019A3" w:rsidRDefault="005475D5" w:rsidP="005475D5">
      <w:pPr>
        <w:pStyle w:val="Default"/>
        <w:rPr>
          <w:color w:val="auto"/>
          <w:sz w:val="22"/>
          <w:szCs w:val="22"/>
        </w:rPr>
      </w:pPr>
    </w:p>
    <w:p w:rsidR="005475D5" w:rsidRPr="005019A3" w:rsidRDefault="005475D5" w:rsidP="005475D5">
      <w:pPr>
        <w:pStyle w:val="Default"/>
        <w:pageBreakBefore/>
        <w:rPr>
          <w:color w:val="auto"/>
          <w:sz w:val="22"/>
          <w:szCs w:val="22"/>
        </w:rPr>
      </w:pPr>
      <w:r w:rsidRPr="005019A3">
        <w:rPr>
          <w:color w:val="auto"/>
          <w:sz w:val="22"/>
          <w:szCs w:val="22"/>
        </w:rPr>
        <w:lastRenderedPageBreak/>
        <w:t>ANSWER</w:t>
      </w:r>
      <w:proofErr w:type="gramStart"/>
      <w:r w:rsidRPr="005019A3">
        <w:rPr>
          <w:color w:val="auto"/>
          <w:sz w:val="22"/>
          <w:szCs w:val="22"/>
        </w:rPr>
        <w:t>:B</w:t>
      </w:r>
      <w:proofErr w:type="gramEnd"/>
      <w:r w:rsidRPr="005019A3">
        <w:rPr>
          <w:color w:val="auto"/>
          <w:sz w:val="22"/>
          <w:szCs w:val="22"/>
        </w:rPr>
        <w:t xml:space="preserve"> </w:t>
      </w:r>
    </w:p>
    <w:p w:rsidR="009F3944" w:rsidRPr="005019A3" w:rsidRDefault="009F3944"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 xml:space="preserve">30. Deadlock prevention is a set of </w:t>
      </w:r>
      <w:proofErr w:type="gramStart"/>
      <w:r w:rsidRPr="005019A3">
        <w:rPr>
          <w:color w:val="auto"/>
          <w:sz w:val="22"/>
          <w:szCs w:val="22"/>
        </w:rPr>
        <w:t>methods :</w:t>
      </w:r>
      <w:proofErr w:type="gramEnd"/>
      <w:r w:rsidRPr="005019A3">
        <w:rPr>
          <w:color w:val="auto"/>
          <w:sz w:val="22"/>
          <w:szCs w:val="22"/>
        </w:rPr>
        <w:t xml:space="preserve"> </w:t>
      </w:r>
    </w:p>
    <w:p w:rsidR="005475D5" w:rsidRPr="005019A3" w:rsidRDefault="005475D5" w:rsidP="005475D5">
      <w:pPr>
        <w:pStyle w:val="Default"/>
        <w:spacing w:after="190"/>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to ensure that at least one of the necessary conditions cannot hold </w:t>
      </w:r>
    </w:p>
    <w:p w:rsidR="005475D5" w:rsidRPr="005019A3" w:rsidRDefault="005475D5" w:rsidP="005475D5">
      <w:pPr>
        <w:pStyle w:val="Default"/>
        <w:spacing w:after="190"/>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to ensure that all of the necessary conditions do not hold </w:t>
      </w:r>
    </w:p>
    <w:p w:rsidR="005475D5" w:rsidRPr="005019A3" w:rsidRDefault="005475D5" w:rsidP="005475D5">
      <w:pPr>
        <w:pStyle w:val="Default"/>
        <w:spacing w:after="190"/>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to decide if the requested resources for a process have to be given or not </w:t>
      </w:r>
    </w:p>
    <w:p w:rsidR="005475D5" w:rsidRPr="005019A3" w:rsidRDefault="005475D5" w:rsidP="005475D5">
      <w:pPr>
        <w:pStyle w:val="Default"/>
        <w:spacing w:after="190"/>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to recover from a deadlock </w:t>
      </w:r>
    </w:p>
    <w:p w:rsidR="005475D5" w:rsidRPr="005019A3" w:rsidRDefault="005475D5" w:rsidP="005475D5">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:A</w:t>
      </w:r>
      <w:proofErr w:type="gramEnd"/>
      <w:r w:rsidRPr="005019A3">
        <w:rPr>
          <w:color w:val="auto"/>
          <w:sz w:val="22"/>
          <w:szCs w:val="22"/>
        </w:rPr>
        <w:t xml:space="preserve">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 xml:space="preserve">31. For non sharable resources like a printer, mutual </w:t>
      </w:r>
      <w:proofErr w:type="gramStart"/>
      <w:r w:rsidRPr="005019A3">
        <w:rPr>
          <w:color w:val="auto"/>
          <w:sz w:val="22"/>
          <w:szCs w:val="22"/>
        </w:rPr>
        <w:t>exclusion :</w:t>
      </w:r>
      <w:proofErr w:type="gramEnd"/>
      <w:r w:rsidRPr="005019A3">
        <w:rPr>
          <w:color w:val="auto"/>
          <w:sz w:val="22"/>
          <w:szCs w:val="22"/>
        </w:rPr>
        <w:t xml:space="preserve">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must exist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must not exist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may exist </w:t>
      </w:r>
    </w:p>
    <w:p w:rsidR="005475D5" w:rsidRPr="005019A3" w:rsidRDefault="005475D5" w:rsidP="005475D5">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None of these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9F3944" w:rsidRPr="005019A3" w:rsidRDefault="009F3944"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 xml:space="preserve">32. For sharable resources, mutual </w:t>
      </w:r>
      <w:proofErr w:type="gramStart"/>
      <w:r w:rsidRPr="005019A3">
        <w:rPr>
          <w:color w:val="auto"/>
          <w:sz w:val="22"/>
          <w:szCs w:val="22"/>
        </w:rPr>
        <w:t>exclusion :</w:t>
      </w:r>
      <w:proofErr w:type="gramEnd"/>
      <w:r w:rsidRPr="005019A3">
        <w:rPr>
          <w:color w:val="auto"/>
          <w:sz w:val="22"/>
          <w:szCs w:val="22"/>
        </w:rPr>
        <w:t xml:space="preserve">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is required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is not required </w:t>
      </w:r>
    </w:p>
    <w:p w:rsidR="005475D5" w:rsidRPr="005019A3" w:rsidRDefault="005475D5" w:rsidP="005475D5">
      <w:pPr>
        <w:pStyle w:val="Default"/>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None of these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:B</w:t>
      </w:r>
      <w:proofErr w:type="gramEnd"/>
      <w:r w:rsidRPr="005019A3">
        <w:rPr>
          <w:color w:val="auto"/>
          <w:sz w:val="22"/>
          <w:szCs w:val="22"/>
        </w:rPr>
        <w:t xml:space="preserve"> </w:t>
      </w:r>
    </w:p>
    <w:p w:rsidR="009F3944" w:rsidRPr="005019A3" w:rsidRDefault="009F3944"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 xml:space="preserve">33. To ensure that the hold and wait condition never occurs in the system, it must be ensured </w:t>
      </w:r>
      <w:proofErr w:type="gramStart"/>
      <w:r w:rsidRPr="005019A3">
        <w:rPr>
          <w:color w:val="auto"/>
          <w:sz w:val="22"/>
          <w:szCs w:val="22"/>
        </w:rPr>
        <w:t>that :</w:t>
      </w:r>
      <w:proofErr w:type="gramEnd"/>
      <w:r w:rsidRPr="005019A3">
        <w:rPr>
          <w:color w:val="auto"/>
          <w:sz w:val="22"/>
          <w:szCs w:val="22"/>
        </w:rPr>
        <w:t xml:space="preserve"> </w:t>
      </w:r>
    </w:p>
    <w:p w:rsidR="005475D5" w:rsidRPr="005019A3" w:rsidRDefault="005475D5" w:rsidP="005475D5">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whenever a resource is requested by a process, it is not holding any other resources </w:t>
      </w:r>
    </w:p>
    <w:p w:rsidR="005475D5" w:rsidRPr="005019A3" w:rsidRDefault="005475D5" w:rsidP="005475D5">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each process must request and be allocated all its resources before it begins its execution </w:t>
      </w:r>
    </w:p>
    <w:p w:rsidR="005475D5" w:rsidRPr="005019A3" w:rsidRDefault="005475D5" w:rsidP="005475D5">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a process can request resources only when it has none </w:t>
      </w:r>
    </w:p>
    <w:p w:rsidR="005475D5" w:rsidRPr="005019A3" w:rsidRDefault="005475D5" w:rsidP="005475D5">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All of these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:D</w:t>
      </w:r>
      <w:proofErr w:type="gramEnd"/>
      <w:r w:rsidRPr="005019A3">
        <w:rPr>
          <w:color w:val="auto"/>
          <w:sz w:val="22"/>
          <w:szCs w:val="22"/>
        </w:rPr>
        <w:t xml:space="preserve"> </w:t>
      </w:r>
    </w:p>
    <w:p w:rsidR="009F3944" w:rsidRPr="005019A3" w:rsidRDefault="009F3944"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 xml:space="preserve">34. The disadvantage of a process being allocated all its resources before beginning its execution </w:t>
      </w:r>
      <w:proofErr w:type="gramStart"/>
      <w:r w:rsidRPr="005019A3">
        <w:rPr>
          <w:color w:val="auto"/>
          <w:sz w:val="22"/>
          <w:szCs w:val="22"/>
        </w:rPr>
        <w:t>is :</w:t>
      </w:r>
      <w:proofErr w:type="gramEnd"/>
      <w:r w:rsidRPr="005019A3">
        <w:rPr>
          <w:color w:val="auto"/>
          <w:sz w:val="22"/>
          <w:szCs w:val="22"/>
        </w:rPr>
        <w:t xml:space="preserve">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Low CPU utilization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Low resource utilization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Very high resource utilization </w:t>
      </w:r>
    </w:p>
    <w:p w:rsidR="005475D5" w:rsidRPr="005019A3" w:rsidRDefault="005475D5" w:rsidP="005475D5">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None of these </w:t>
      </w:r>
    </w:p>
    <w:p w:rsidR="005475D5" w:rsidRPr="005019A3" w:rsidRDefault="005475D5" w:rsidP="005475D5">
      <w:pPr>
        <w:pStyle w:val="Default"/>
        <w:rPr>
          <w:color w:val="auto"/>
          <w:sz w:val="22"/>
          <w:szCs w:val="22"/>
        </w:rPr>
      </w:pPr>
    </w:p>
    <w:p w:rsidR="005475D5" w:rsidRPr="005019A3" w:rsidRDefault="005475D5" w:rsidP="005475D5">
      <w:pPr>
        <w:pStyle w:val="Default"/>
        <w:pageBreakBefore/>
        <w:rPr>
          <w:color w:val="auto"/>
          <w:sz w:val="22"/>
          <w:szCs w:val="22"/>
        </w:rPr>
      </w:pPr>
      <w:r w:rsidRPr="005019A3">
        <w:rPr>
          <w:color w:val="auto"/>
          <w:sz w:val="22"/>
          <w:szCs w:val="22"/>
        </w:rPr>
        <w:lastRenderedPageBreak/>
        <w:t>ANSWER</w:t>
      </w:r>
      <w:proofErr w:type="gramStart"/>
      <w:r w:rsidRPr="005019A3">
        <w:rPr>
          <w:color w:val="auto"/>
          <w:sz w:val="22"/>
          <w:szCs w:val="22"/>
        </w:rPr>
        <w:t>:B</w:t>
      </w:r>
      <w:proofErr w:type="gramEnd"/>
      <w:r w:rsidRPr="005019A3">
        <w:rPr>
          <w:color w:val="auto"/>
          <w:sz w:val="22"/>
          <w:szCs w:val="22"/>
        </w:rPr>
        <w:t xml:space="preserve"> </w:t>
      </w:r>
    </w:p>
    <w:p w:rsidR="009F3944" w:rsidRPr="005019A3" w:rsidRDefault="009F3944"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 xml:space="preserve">35. To ensure no preemption, if a process is holding some resources and requests another resource that cannot be immediately allocated to </w:t>
      </w:r>
      <w:proofErr w:type="gramStart"/>
      <w:r w:rsidRPr="005019A3">
        <w:rPr>
          <w:color w:val="auto"/>
          <w:sz w:val="22"/>
          <w:szCs w:val="22"/>
        </w:rPr>
        <w:t>it :</w:t>
      </w:r>
      <w:proofErr w:type="gramEnd"/>
      <w:r w:rsidRPr="005019A3">
        <w:rPr>
          <w:color w:val="auto"/>
          <w:sz w:val="22"/>
          <w:szCs w:val="22"/>
        </w:rPr>
        <w:t xml:space="preserve"> </w:t>
      </w:r>
    </w:p>
    <w:p w:rsidR="005475D5" w:rsidRPr="005019A3" w:rsidRDefault="005475D5" w:rsidP="005475D5">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then the process waits for the resources be allocated to it </w:t>
      </w:r>
    </w:p>
    <w:p w:rsidR="005475D5" w:rsidRPr="005019A3" w:rsidRDefault="005475D5" w:rsidP="005475D5">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the process keeps sending requests until the resource is allocated to it </w:t>
      </w:r>
    </w:p>
    <w:p w:rsidR="005475D5" w:rsidRPr="005019A3" w:rsidRDefault="005475D5" w:rsidP="005475D5">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the process resumes execution without the resource being allocated to it </w:t>
      </w:r>
    </w:p>
    <w:p w:rsidR="005475D5" w:rsidRPr="005019A3" w:rsidRDefault="005475D5" w:rsidP="005475D5">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then all resources currently being held </w:t>
      </w:r>
      <w:proofErr w:type="gramStart"/>
      <w:r w:rsidRPr="005019A3">
        <w:rPr>
          <w:color w:val="auto"/>
          <w:sz w:val="22"/>
          <w:szCs w:val="22"/>
        </w:rPr>
        <w:t>are</w:t>
      </w:r>
      <w:proofErr w:type="gramEnd"/>
      <w:r w:rsidRPr="005019A3">
        <w:rPr>
          <w:color w:val="auto"/>
          <w:sz w:val="22"/>
          <w:szCs w:val="22"/>
        </w:rPr>
        <w:t xml:space="preserve"> preempted </w:t>
      </w:r>
    </w:p>
    <w:p w:rsidR="005475D5" w:rsidRPr="005019A3" w:rsidRDefault="005475D5" w:rsidP="005475D5">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:D</w:t>
      </w:r>
      <w:proofErr w:type="gramEnd"/>
      <w:r w:rsidRPr="005019A3">
        <w:rPr>
          <w:color w:val="auto"/>
          <w:sz w:val="22"/>
          <w:szCs w:val="22"/>
        </w:rPr>
        <w:t xml:space="preserve">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 xml:space="preserve">36. What is the reusable resource?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that can be used by one process at a time and is not depleted by that use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that can be used by more than one process at a time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that can be shared between various threads </w:t>
      </w:r>
    </w:p>
    <w:p w:rsidR="005475D5" w:rsidRPr="005019A3" w:rsidRDefault="005475D5" w:rsidP="005475D5">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none of the mentioned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9F3944" w:rsidRPr="005019A3" w:rsidRDefault="009F3944"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 xml:space="preserve">37. Which of the following condition is required for deadlock to be possible?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mutual exclusion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a process may hold allocated resources while awaiting assignment of other resources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no resource can be forcibly removed from a process holding it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all of the mentioned </w:t>
      </w:r>
    </w:p>
    <w:p w:rsidR="005475D5" w:rsidRPr="005019A3" w:rsidRDefault="005475D5" w:rsidP="005475D5">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:D</w:t>
      </w:r>
      <w:proofErr w:type="gramEnd"/>
      <w:r w:rsidRPr="005019A3">
        <w:rPr>
          <w:color w:val="auto"/>
          <w:sz w:val="22"/>
          <w:szCs w:val="22"/>
        </w:rPr>
        <w:t xml:space="preserve">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 xml:space="preserve">38. A system is in the safe state if: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the system can allocate resources to each process in some order and still avoid a deadlock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there exist a safe sequence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both (a) and (b) </w:t>
      </w:r>
    </w:p>
    <w:p w:rsidR="005475D5" w:rsidRPr="005019A3" w:rsidRDefault="005475D5" w:rsidP="005475D5">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none of the mentioned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:C</w:t>
      </w:r>
      <w:proofErr w:type="gramEnd"/>
      <w:r w:rsidRPr="005019A3">
        <w:rPr>
          <w:color w:val="auto"/>
          <w:sz w:val="22"/>
          <w:szCs w:val="22"/>
        </w:rPr>
        <w:t xml:space="preserve"> </w:t>
      </w:r>
    </w:p>
    <w:p w:rsidR="009F3944" w:rsidRPr="005019A3" w:rsidRDefault="009F3944"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 xml:space="preserve">39. The circular wait condition can be prevented by: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defining a linear ordering of resource types </w:t>
      </w:r>
    </w:p>
    <w:p w:rsidR="005475D5" w:rsidRPr="005019A3" w:rsidRDefault="005475D5" w:rsidP="005475D5">
      <w:pPr>
        <w:pStyle w:val="Default"/>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using thread </w:t>
      </w:r>
    </w:p>
    <w:p w:rsidR="005475D5" w:rsidRPr="005019A3" w:rsidRDefault="005475D5" w:rsidP="005475D5">
      <w:pPr>
        <w:pStyle w:val="Default"/>
        <w:rPr>
          <w:color w:val="auto"/>
          <w:sz w:val="22"/>
          <w:szCs w:val="22"/>
        </w:rPr>
      </w:pPr>
    </w:p>
    <w:p w:rsidR="005475D5" w:rsidRPr="005019A3" w:rsidRDefault="005475D5" w:rsidP="005475D5">
      <w:pPr>
        <w:pStyle w:val="Default"/>
        <w:pageBreakBefore/>
        <w:rPr>
          <w:color w:val="auto"/>
          <w:sz w:val="22"/>
          <w:szCs w:val="22"/>
        </w:rPr>
      </w:pP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using pipes </w:t>
      </w:r>
    </w:p>
    <w:p w:rsidR="005475D5" w:rsidRPr="005019A3" w:rsidRDefault="005475D5" w:rsidP="005475D5">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all of the mentioned </w:t>
      </w:r>
    </w:p>
    <w:p w:rsidR="005475D5" w:rsidRPr="005019A3" w:rsidRDefault="005475D5"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9F3944" w:rsidRPr="005019A3" w:rsidRDefault="009F3944" w:rsidP="005475D5">
      <w:pPr>
        <w:pStyle w:val="Default"/>
        <w:rPr>
          <w:color w:val="auto"/>
          <w:sz w:val="22"/>
          <w:szCs w:val="22"/>
        </w:rPr>
      </w:pPr>
    </w:p>
    <w:p w:rsidR="005475D5" w:rsidRPr="005019A3" w:rsidRDefault="005475D5" w:rsidP="005475D5">
      <w:pPr>
        <w:pStyle w:val="Default"/>
        <w:rPr>
          <w:color w:val="auto"/>
          <w:sz w:val="22"/>
          <w:szCs w:val="22"/>
        </w:rPr>
      </w:pPr>
      <w:r w:rsidRPr="005019A3">
        <w:rPr>
          <w:color w:val="auto"/>
          <w:sz w:val="22"/>
          <w:szCs w:val="22"/>
        </w:rPr>
        <w:t xml:space="preserve">40. Which one of the following is the deadlock avoidance algorithm?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banker’s algorithm </w:t>
      </w:r>
    </w:p>
    <w:p w:rsidR="009F3944"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round-robin algorithm </w:t>
      </w:r>
    </w:p>
    <w:p w:rsidR="005475D5" w:rsidRPr="005019A3" w:rsidRDefault="005475D5" w:rsidP="005475D5">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elevator algorithm </w:t>
      </w:r>
    </w:p>
    <w:p w:rsidR="005475D5" w:rsidRPr="005019A3" w:rsidRDefault="005475D5" w:rsidP="005475D5">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proofErr w:type="spellStart"/>
      <w:r w:rsidRPr="005019A3">
        <w:rPr>
          <w:color w:val="auto"/>
          <w:sz w:val="22"/>
          <w:szCs w:val="22"/>
        </w:rPr>
        <w:t>karn’s</w:t>
      </w:r>
      <w:proofErr w:type="spellEnd"/>
      <w:r w:rsidRPr="005019A3">
        <w:rPr>
          <w:color w:val="auto"/>
          <w:sz w:val="22"/>
          <w:szCs w:val="22"/>
        </w:rPr>
        <w:t xml:space="preserve"> algorithm </w:t>
      </w:r>
    </w:p>
    <w:p w:rsidR="005475D5" w:rsidRPr="005019A3" w:rsidRDefault="005475D5" w:rsidP="005475D5">
      <w:pPr>
        <w:pStyle w:val="Default"/>
        <w:rPr>
          <w:color w:val="auto"/>
          <w:sz w:val="22"/>
          <w:szCs w:val="22"/>
        </w:rPr>
      </w:pPr>
    </w:p>
    <w:p w:rsidR="005475D5" w:rsidRPr="005019A3" w:rsidRDefault="005475D5" w:rsidP="005475D5">
      <w:pPr>
        <w:spacing w:after="0"/>
        <w:rPr>
          <w:rFonts w:ascii="Times New Roman" w:hAnsi="Times New Roman" w:cs="Times New Roman"/>
        </w:rPr>
      </w:pPr>
      <w:r w:rsidRPr="005019A3">
        <w:rPr>
          <w:rFonts w:ascii="Times New Roman" w:hAnsi="Times New Roman" w:cs="Times New Roman"/>
        </w:rPr>
        <w:t>ANSWER</w:t>
      </w:r>
      <w:proofErr w:type="gramStart"/>
      <w:r w:rsidRPr="005019A3">
        <w:rPr>
          <w:rFonts w:ascii="Times New Roman" w:hAnsi="Times New Roman" w:cs="Times New Roman"/>
        </w:rPr>
        <w:t>:A</w:t>
      </w:r>
      <w:proofErr w:type="gramEnd"/>
    </w:p>
    <w:p w:rsidR="005D6AED" w:rsidRPr="005019A3" w:rsidRDefault="005D6AED" w:rsidP="005D6AED">
      <w:pPr>
        <w:shd w:val="clear" w:color="auto" w:fill="FFFFFF"/>
        <w:spacing w:after="0" w:line="240" w:lineRule="auto"/>
        <w:rPr>
          <w:rFonts w:ascii="Times New Roman" w:eastAsia="Times New Roman" w:hAnsi="Times New Roman" w:cs="Times New Roman"/>
        </w:rPr>
      </w:pPr>
    </w:p>
    <w:p w:rsidR="00442B31" w:rsidRPr="005019A3" w:rsidRDefault="00442B31" w:rsidP="005D6AED">
      <w:pPr>
        <w:shd w:val="clear" w:color="auto" w:fill="FFFFFF"/>
        <w:spacing w:after="0" w:line="240" w:lineRule="auto"/>
        <w:rPr>
          <w:rFonts w:ascii="Times New Roman" w:eastAsia="Times New Roman" w:hAnsi="Times New Roman" w:cs="Times New Roman"/>
        </w:rPr>
      </w:pPr>
      <w:r w:rsidRPr="005019A3">
        <w:rPr>
          <w:rFonts w:ascii="Times New Roman" w:eastAsia="Times New Roman" w:hAnsi="Times New Roman" w:cs="Times New Roman"/>
        </w:rPr>
        <w:t>1. Which process can be affected by other processes executing in the system?</w:t>
      </w:r>
      <w:r w:rsidRPr="005019A3">
        <w:rPr>
          <w:rFonts w:ascii="Times New Roman" w:eastAsia="Times New Roman" w:hAnsi="Times New Roman" w:cs="Times New Roman"/>
        </w:rPr>
        <w:br/>
        <w:t>a) cooperating process</w:t>
      </w:r>
      <w:r w:rsidRPr="005019A3">
        <w:rPr>
          <w:rFonts w:ascii="Times New Roman" w:eastAsia="Times New Roman" w:hAnsi="Times New Roman" w:cs="Times New Roman"/>
        </w:rPr>
        <w:br/>
        <w:t>b) child process</w:t>
      </w:r>
      <w:r w:rsidRPr="005019A3">
        <w:rPr>
          <w:rFonts w:ascii="Times New Roman" w:eastAsia="Times New Roman" w:hAnsi="Times New Roman" w:cs="Times New Roman"/>
        </w:rPr>
        <w:br/>
        <w:t>c) parent process</w:t>
      </w:r>
      <w:r w:rsidRPr="005019A3">
        <w:rPr>
          <w:rFonts w:ascii="Times New Roman" w:eastAsia="Times New Roman" w:hAnsi="Times New Roman" w:cs="Times New Roman"/>
        </w:rPr>
        <w:br/>
        <w:t>d) init process</w:t>
      </w:r>
      <w:r w:rsidRPr="005019A3">
        <w:rPr>
          <w:rFonts w:ascii="Times New Roman" w:eastAsia="Times New Roman" w:hAnsi="Times New Roman" w:cs="Times New Roman"/>
        </w:rPr>
        <w:br/>
        <w:t>Answer: a</w:t>
      </w:r>
      <w:r w:rsidRPr="005019A3">
        <w:rPr>
          <w:rFonts w:ascii="Times New Roman" w:eastAsia="Times New Roman" w:hAnsi="Times New Roman" w:cs="Times New Roman"/>
        </w:rPr>
        <w:br/>
      </w:r>
    </w:p>
    <w:p w:rsidR="00442B31" w:rsidRPr="005019A3" w:rsidRDefault="00442B31" w:rsidP="005D6AED">
      <w:pPr>
        <w:shd w:val="clear" w:color="auto" w:fill="FFFFFF"/>
        <w:spacing w:after="0" w:line="240" w:lineRule="auto"/>
        <w:rPr>
          <w:rFonts w:ascii="Times New Roman" w:eastAsia="Times New Roman" w:hAnsi="Times New Roman" w:cs="Times New Roman"/>
        </w:rPr>
      </w:pPr>
      <w:r w:rsidRPr="005019A3">
        <w:rPr>
          <w:rFonts w:ascii="Times New Roman" w:eastAsia="Times New Roman" w:hAnsi="Times New Roman" w:cs="Times New Roman"/>
        </w:rPr>
        <w:t>2. When several processes access the same data concurrently and the outcome of the execution depends on the particular order in which the access takes place is called ________</w:t>
      </w:r>
      <w:r w:rsidRPr="005019A3">
        <w:rPr>
          <w:rFonts w:ascii="Times New Roman" w:eastAsia="Times New Roman" w:hAnsi="Times New Roman" w:cs="Times New Roman"/>
        </w:rPr>
        <w:br/>
        <w:t>a) dynamic condition</w:t>
      </w:r>
      <w:r w:rsidRPr="005019A3">
        <w:rPr>
          <w:rFonts w:ascii="Times New Roman" w:eastAsia="Times New Roman" w:hAnsi="Times New Roman" w:cs="Times New Roman"/>
        </w:rPr>
        <w:br/>
        <w:t>b) race condition</w:t>
      </w:r>
      <w:r w:rsidRPr="005019A3">
        <w:rPr>
          <w:rFonts w:ascii="Times New Roman" w:eastAsia="Times New Roman" w:hAnsi="Times New Roman" w:cs="Times New Roman"/>
        </w:rPr>
        <w:br/>
        <w:t>c) essential condition</w:t>
      </w:r>
      <w:r w:rsidRPr="005019A3">
        <w:rPr>
          <w:rFonts w:ascii="Times New Roman" w:eastAsia="Times New Roman" w:hAnsi="Times New Roman" w:cs="Times New Roman"/>
        </w:rPr>
        <w:br/>
        <w:t>d) critical condition</w:t>
      </w:r>
      <w:r w:rsidRPr="005019A3">
        <w:rPr>
          <w:rFonts w:ascii="Times New Roman" w:eastAsia="Times New Roman" w:hAnsi="Times New Roman" w:cs="Times New Roman"/>
        </w:rPr>
        <w:br/>
        <w:t>Answer: b</w:t>
      </w:r>
      <w:r w:rsidRPr="005019A3">
        <w:rPr>
          <w:rFonts w:ascii="Times New Roman" w:eastAsia="Times New Roman" w:hAnsi="Times New Roman" w:cs="Times New Roman"/>
        </w:rPr>
        <w:br/>
      </w:r>
    </w:p>
    <w:p w:rsidR="005D6AED" w:rsidRPr="005019A3" w:rsidRDefault="00442B31" w:rsidP="005D6AED">
      <w:pPr>
        <w:shd w:val="clear" w:color="auto" w:fill="FFFFFF"/>
        <w:spacing w:after="0" w:line="240" w:lineRule="auto"/>
        <w:rPr>
          <w:rFonts w:ascii="Times New Roman" w:eastAsia="Times New Roman" w:hAnsi="Times New Roman" w:cs="Times New Roman"/>
        </w:rPr>
      </w:pPr>
      <w:r w:rsidRPr="005019A3">
        <w:rPr>
          <w:rFonts w:ascii="Times New Roman" w:eastAsia="Times New Roman" w:hAnsi="Times New Roman" w:cs="Times New Roman"/>
        </w:rPr>
        <w:t>3. If a process is executing in its critical section, then no other processes can be executing in their critical section. What is this condition called?</w:t>
      </w:r>
      <w:r w:rsidRPr="005019A3">
        <w:rPr>
          <w:rFonts w:ascii="Times New Roman" w:eastAsia="Times New Roman" w:hAnsi="Times New Roman" w:cs="Times New Roman"/>
        </w:rPr>
        <w:br/>
        <w:t xml:space="preserve">a) </w:t>
      </w:r>
      <w:proofErr w:type="gramStart"/>
      <w:r w:rsidRPr="005019A3">
        <w:rPr>
          <w:rFonts w:ascii="Times New Roman" w:eastAsia="Times New Roman" w:hAnsi="Times New Roman" w:cs="Times New Roman"/>
        </w:rPr>
        <w:t>mutual</w:t>
      </w:r>
      <w:proofErr w:type="gramEnd"/>
      <w:r w:rsidRPr="005019A3">
        <w:rPr>
          <w:rFonts w:ascii="Times New Roman" w:eastAsia="Times New Roman" w:hAnsi="Times New Roman" w:cs="Times New Roman"/>
        </w:rPr>
        <w:t xml:space="preserve"> exclusion</w:t>
      </w:r>
      <w:r w:rsidRPr="005019A3">
        <w:rPr>
          <w:rFonts w:ascii="Times New Roman" w:eastAsia="Times New Roman" w:hAnsi="Times New Roman" w:cs="Times New Roman"/>
        </w:rPr>
        <w:br/>
        <w:t>b) critical exclusion</w:t>
      </w:r>
      <w:r w:rsidRPr="005019A3">
        <w:rPr>
          <w:rFonts w:ascii="Times New Roman" w:eastAsia="Times New Roman" w:hAnsi="Times New Roman" w:cs="Times New Roman"/>
        </w:rPr>
        <w:br/>
        <w:t>c) synchronous exclusion</w:t>
      </w:r>
      <w:r w:rsidRPr="005019A3">
        <w:rPr>
          <w:rFonts w:ascii="Times New Roman" w:eastAsia="Times New Roman" w:hAnsi="Times New Roman" w:cs="Times New Roman"/>
        </w:rPr>
        <w:br/>
        <w:t>d) asynchronous exclusion</w:t>
      </w:r>
    </w:p>
    <w:p w:rsidR="005D6AED" w:rsidRPr="005019A3" w:rsidRDefault="005D6AED" w:rsidP="00442B31">
      <w:pPr>
        <w:shd w:val="clear" w:color="auto" w:fill="FFFFFF"/>
        <w:spacing w:after="360" w:line="240" w:lineRule="auto"/>
        <w:rPr>
          <w:rFonts w:ascii="Times New Roman" w:hAnsi="Times New Roman" w:cs="Times New Roman"/>
          <w:shd w:val="clear" w:color="auto" w:fill="FFFFFF"/>
        </w:rPr>
      </w:pPr>
      <w:r w:rsidRPr="005019A3">
        <w:rPr>
          <w:rFonts w:ascii="Times New Roman" w:hAnsi="Times New Roman" w:cs="Times New Roman"/>
          <w:shd w:val="clear" w:color="auto" w:fill="FFFFFF"/>
        </w:rPr>
        <w:t>Answer: a</w:t>
      </w:r>
    </w:p>
    <w:p w:rsidR="005D6AED" w:rsidRPr="005019A3" w:rsidRDefault="005D6AED" w:rsidP="005D6AED">
      <w:pPr>
        <w:shd w:val="clear" w:color="auto" w:fill="FFFFFF"/>
        <w:spacing w:after="0" w:line="240" w:lineRule="auto"/>
        <w:rPr>
          <w:rFonts w:ascii="Times New Roman" w:eastAsia="Times New Roman" w:hAnsi="Times New Roman" w:cs="Times New Roman"/>
        </w:rPr>
      </w:pPr>
      <w:r w:rsidRPr="005019A3">
        <w:rPr>
          <w:rFonts w:ascii="Times New Roman" w:eastAsia="Times New Roman" w:hAnsi="Times New Roman" w:cs="Times New Roman"/>
        </w:rPr>
        <w:t>4. Which one of the following is a synchronization tool?</w:t>
      </w:r>
      <w:r w:rsidRPr="005019A3">
        <w:rPr>
          <w:rFonts w:ascii="Times New Roman" w:eastAsia="Times New Roman" w:hAnsi="Times New Roman" w:cs="Times New Roman"/>
        </w:rPr>
        <w:br/>
        <w:t xml:space="preserve">a) </w:t>
      </w:r>
      <w:proofErr w:type="gramStart"/>
      <w:r w:rsidRPr="005019A3">
        <w:rPr>
          <w:rFonts w:ascii="Times New Roman" w:eastAsia="Times New Roman" w:hAnsi="Times New Roman" w:cs="Times New Roman"/>
        </w:rPr>
        <w:t>thread</w:t>
      </w:r>
      <w:proofErr w:type="gramEnd"/>
      <w:r w:rsidRPr="005019A3">
        <w:rPr>
          <w:rFonts w:ascii="Times New Roman" w:eastAsia="Times New Roman" w:hAnsi="Times New Roman" w:cs="Times New Roman"/>
        </w:rPr>
        <w:br/>
        <w:t>b) pipe</w:t>
      </w:r>
      <w:r w:rsidRPr="005019A3">
        <w:rPr>
          <w:rFonts w:ascii="Times New Roman" w:eastAsia="Times New Roman" w:hAnsi="Times New Roman" w:cs="Times New Roman"/>
        </w:rPr>
        <w:br/>
        <w:t>c) semaphore</w:t>
      </w:r>
      <w:r w:rsidRPr="005019A3">
        <w:rPr>
          <w:rFonts w:ascii="Times New Roman" w:eastAsia="Times New Roman" w:hAnsi="Times New Roman" w:cs="Times New Roman"/>
        </w:rPr>
        <w:br/>
        <w:t>d) socket</w:t>
      </w:r>
      <w:r w:rsidRPr="005019A3">
        <w:rPr>
          <w:rFonts w:ascii="Times New Roman" w:eastAsia="Times New Roman" w:hAnsi="Times New Roman" w:cs="Times New Roman"/>
        </w:rPr>
        <w:br/>
        <w:t>Answer: c</w:t>
      </w:r>
      <w:r w:rsidRPr="005019A3">
        <w:rPr>
          <w:rFonts w:ascii="Times New Roman" w:eastAsia="Times New Roman" w:hAnsi="Times New Roman" w:cs="Times New Roman"/>
        </w:rPr>
        <w:br/>
      </w:r>
    </w:p>
    <w:p w:rsidR="005D6AED" w:rsidRPr="005019A3" w:rsidRDefault="005D6AED" w:rsidP="005D6AED">
      <w:pPr>
        <w:shd w:val="clear" w:color="auto" w:fill="FFFFFF"/>
        <w:spacing w:after="0" w:line="240" w:lineRule="auto"/>
        <w:rPr>
          <w:rFonts w:ascii="Times New Roman" w:eastAsia="Times New Roman" w:hAnsi="Times New Roman" w:cs="Times New Roman"/>
        </w:rPr>
      </w:pPr>
      <w:r w:rsidRPr="005019A3">
        <w:rPr>
          <w:rFonts w:ascii="Times New Roman" w:eastAsia="Times New Roman" w:hAnsi="Times New Roman" w:cs="Times New Roman"/>
        </w:rPr>
        <w:t>5. A semaphore is a shared integer variable __________</w:t>
      </w:r>
      <w:r w:rsidRPr="005019A3">
        <w:rPr>
          <w:rFonts w:ascii="Times New Roman" w:eastAsia="Times New Roman" w:hAnsi="Times New Roman" w:cs="Times New Roman"/>
        </w:rPr>
        <w:br/>
        <w:t xml:space="preserve">a) that </w:t>
      </w:r>
      <w:proofErr w:type="spellStart"/>
      <w:r w:rsidRPr="005019A3">
        <w:rPr>
          <w:rFonts w:ascii="Times New Roman" w:eastAsia="Times New Roman" w:hAnsi="Times New Roman" w:cs="Times New Roman"/>
        </w:rPr>
        <w:t>can not</w:t>
      </w:r>
      <w:proofErr w:type="spellEnd"/>
      <w:r w:rsidRPr="005019A3">
        <w:rPr>
          <w:rFonts w:ascii="Times New Roman" w:eastAsia="Times New Roman" w:hAnsi="Times New Roman" w:cs="Times New Roman"/>
        </w:rPr>
        <w:t xml:space="preserve"> drop below zero</w:t>
      </w:r>
      <w:r w:rsidRPr="005019A3">
        <w:rPr>
          <w:rFonts w:ascii="Times New Roman" w:eastAsia="Times New Roman" w:hAnsi="Times New Roman" w:cs="Times New Roman"/>
        </w:rPr>
        <w:br/>
        <w:t xml:space="preserve">b) that </w:t>
      </w:r>
      <w:proofErr w:type="spellStart"/>
      <w:r w:rsidRPr="005019A3">
        <w:rPr>
          <w:rFonts w:ascii="Times New Roman" w:eastAsia="Times New Roman" w:hAnsi="Times New Roman" w:cs="Times New Roman"/>
        </w:rPr>
        <w:t>can not</w:t>
      </w:r>
      <w:proofErr w:type="spellEnd"/>
      <w:r w:rsidRPr="005019A3">
        <w:rPr>
          <w:rFonts w:ascii="Times New Roman" w:eastAsia="Times New Roman" w:hAnsi="Times New Roman" w:cs="Times New Roman"/>
        </w:rPr>
        <w:t xml:space="preserve"> be more than zero</w:t>
      </w:r>
      <w:r w:rsidRPr="005019A3">
        <w:rPr>
          <w:rFonts w:ascii="Times New Roman" w:eastAsia="Times New Roman" w:hAnsi="Times New Roman" w:cs="Times New Roman"/>
        </w:rPr>
        <w:br/>
      </w:r>
      <w:r w:rsidRPr="005019A3">
        <w:rPr>
          <w:rFonts w:ascii="Times New Roman" w:eastAsia="Times New Roman" w:hAnsi="Times New Roman" w:cs="Times New Roman"/>
        </w:rPr>
        <w:lastRenderedPageBreak/>
        <w:t xml:space="preserve">c) that </w:t>
      </w:r>
      <w:proofErr w:type="spellStart"/>
      <w:r w:rsidRPr="005019A3">
        <w:rPr>
          <w:rFonts w:ascii="Times New Roman" w:eastAsia="Times New Roman" w:hAnsi="Times New Roman" w:cs="Times New Roman"/>
        </w:rPr>
        <w:t>can not</w:t>
      </w:r>
      <w:proofErr w:type="spellEnd"/>
      <w:r w:rsidRPr="005019A3">
        <w:rPr>
          <w:rFonts w:ascii="Times New Roman" w:eastAsia="Times New Roman" w:hAnsi="Times New Roman" w:cs="Times New Roman"/>
        </w:rPr>
        <w:t xml:space="preserve"> drop below one</w:t>
      </w:r>
      <w:r w:rsidRPr="005019A3">
        <w:rPr>
          <w:rFonts w:ascii="Times New Roman" w:eastAsia="Times New Roman" w:hAnsi="Times New Roman" w:cs="Times New Roman"/>
        </w:rPr>
        <w:br/>
        <w:t xml:space="preserve">d) that </w:t>
      </w:r>
      <w:proofErr w:type="spellStart"/>
      <w:r w:rsidRPr="005019A3">
        <w:rPr>
          <w:rFonts w:ascii="Times New Roman" w:eastAsia="Times New Roman" w:hAnsi="Times New Roman" w:cs="Times New Roman"/>
        </w:rPr>
        <w:t>can not</w:t>
      </w:r>
      <w:proofErr w:type="spellEnd"/>
      <w:r w:rsidRPr="005019A3">
        <w:rPr>
          <w:rFonts w:ascii="Times New Roman" w:eastAsia="Times New Roman" w:hAnsi="Times New Roman" w:cs="Times New Roman"/>
        </w:rPr>
        <w:t xml:space="preserve"> be more than one</w:t>
      </w:r>
      <w:r w:rsidRPr="005019A3">
        <w:rPr>
          <w:rFonts w:ascii="Times New Roman" w:eastAsia="Times New Roman" w:hAnsi="Times New Roman" w:cs="Times New Roman"/>
        </w:rPr>
        <w:br/>
        <w:t>Answer: a</w:t>
      </w:r>
      <w:r w:rsidRPr="005019A3">
        <w:rPr>
          <w:rFonts w:ascii="Times New Roman" w:eastAsia="Times New Roman" w:hAnsi="Times New Roman" w:cs="Times New Roman"/>
        </w:rPr>
        <w:br/>
      </w:r>
    </w:p>
    <w:p w:rsidR="005D6AED" w:rsidRPr="005019A3" w:rsidRDefault="005D6AED" w:rsidP="005D6AED">
      <w:pPr>
        <w:shd w:val="clear" w:color="auto" w:fill="FFFFFF"/>
        <w:spacing w:after="0" w:line="240" w:lineRule="auto"/>
        <w:rPr>
          <w:rFonts w:ascii="Times New Roman" w:eastAsia="Times New Roman" w:hAnsi="Times New Roman" w:cs="Times New Roman"/>
        </w:rPr>
      </w:pPr>
      <w:r w:rsidRPr="005019A3">
        <w:rPr>
          <w:rFonts w:ascii="Times New Roman" w:eastAsia="Times New Roman" w:hAnsi="Times New Roman" w:cs="Times New Roman"/>
        </w:rPr>
        <w:t>6. Mutual exclusion can be provided by the __________</w:t>
      </w:r>
      <w:r w:rsidRPr="005019A3">
        <w:rPr>
          <w:rFonts w:ascii="Times New Roman" w:eastAsia="Times New Roman" w:hAnsi="Times New Roman" w:cs="Times New Roman"/>
        </w:rPr>
        <w:br/>
        <w:t xml:space="preserve">a) </w:t>
      </w:r>
      <w:proofErr w:type="spellStart"/>
      <w:r w:rsidRPr="005019A3">
        <w:rPr>
          <w:rFonts w:ascii="Times New Roman" w:eastAsia="Times New Roman" w:hAnsi="Times New Roman" w:cs="Times New Roman"/>
        </w:rPr>
        <w:t>mutex</w:t>
      </w:r>
      <w:proofErr w:type="spellEnd"/>
      <w:r w:rsidRPr="005019A3">
        <w:rPr>
          <w:rFonts w:ascii="Times New Roman" w:eastAsia="Times New Roman" w:hAnsi="Times New Roman" w:cs="Times New Roman"/>
        </w:rPr>
        <w:t xml:space="preserve"> locks</w:t>
      </w:r>
      <w:r w:rsidRPr="005019A3">
        <w:rPr>
          <w:rFonts w:ascii="Times New Roman" w:eastAsia="Times New Roman" w:hAnsi="Times New Roman" w:cs="Times New Roman"/>
        </w:rPr>
        <w:br/>
        <w:t>b) binary semaphores</w:t>
      </w:r>
      <w:r w:rsidRPr="005019A3">
        <w:rPr>
          <w:rFonts w:ascii="Times New Roman" w:eastAsia="Times New Roman" w:hAnsi="Times New Roman" w:cs="Times New Roman"/>
        </w:rPr>
        <w:br/>
        <w:t xml:space="preserve">c) both </w:t>
      </w:r>
      <w:proofErr w:type="spellStart"/>
      <w:r w:rsidRPr="005019A3">
        <w:rPr>
          <w:rFonts w:ascii="Times New Roman" w:eastAsia="Times New Roman" w:hAnsi="Times New Roman" w:cs="Times New Roman"/>
        </w:rPr>
        <w:t>mutex</w:t>
      </w:r>
      <w:proofErr w:type="spellEnd"/>
      <w:r w:rsidRPr="005019A3">
        <w:rPr>
          <w:rFonts w:ascii="Times New Roman" w:eastAsia="Times New Roman" w:hAnsi="Times New Roman" w:cs="Times New Roman"/>
        </w:rPr>
        <w:t xml:space="preserve"> locks and binary semaphores</w:t>
      </w:r>
      <w:r w:rsidRPr="005019A3">
        <w:rPr>
          <w:rFonts w:ascii="Times New Roman" w:eastAsia="Times New Roman" w:hAnsi="Times New Roman" w:cs="Times New Roman"/>
        </w:rPr>
        <w:br/>
        <w:t>d) none of the mentioned</w:t>
      </w:r>
      <w:r w:rsidRPr="005019A3">
        <w:rPr>
          <w:rFonts w:ascii="Times New Roman" w:eastAsia="Times New Roman" w:hAnsi="Times New Roman" w:cs="Times New Roman"/>
        </w:rPr>
        <w:br/>
        <w:t>Answer: c</w:t>
      </w:r>
      <w:r w:rsidRPr="005019A3">
        <w:rPr>
          <w:rFonts w:ascii="Times New Roman" w:eastAsia="Times New Roman" w:hAnsi="Times New Roman" w:cs="Times New Roman"/>
        </w:rPr>
        <w:br/>
      </w:r>
    </w:p>
    <w:p w:rsidR="005D6AED" w:rsidRPr="005019A3" w:rsidRDefault="005D6AED" w:rsidP="005D6AED">
      <w:pPr>
        <w:shd w:val="clear" w:color="auto" w:fill="FFFFFF"/>
        <w:spacing w:after="0" w:line="240" w:lineRule="auto"/>
        <w:rPr>
          <w:rFonts w:ascii="Times New Roman" w:eastAsia="Times New Roman" w:hAnsi="Times New Roman" w:cs="Times New Roman"/>
        </w:rPr>
      </w:pPr>
      <w:r w:rsidRPr="005019A3">
        <w:rPr>
          <w:rFonts w:ascii="Times New Roman" w:eastAsia="Times New Roman" w:hAnsi="Times New Roman" w:cs="Times New Roman"/>
        </w:rPr>
        <w:t>7. When high priority task is indirectly preempted by medium priority task effectively inverting the relative priority of the two tasks, the scenario is called __________</w:t>
      </w:r>
      <w:r w:rsidRPr="005019A3">
        <w:rPr>
          <w:rFonts w:ascii="Times New Roman" w:eastAsia="Times New Roman" w:hAnsi="Times New Roman" w:cs="Times New Roman"/>
        </w:rPr>
        <w:br/>
        <w:t>a) priority inversion</w:t>
      </w:r>
      <w:r w:rsidRPr="005019A3">
        <w:rPr>
          <w:rFonts w:ascii="Times New Roman" w:eastAsia="Times New Roman" w:hAnsi="Times New Roman" w:cs="Times New Roman"/>
        </w:rPr>
        <w:br/>
        <w:t>b) priority removal</w:t>
      </w:r>
      <w:r w:rsidRPr="005019A3">
        <w:rPr>
          <w:rFonts w:ascii="Times New Roman" w:eastAsia="Times New Roman" w:hAnsi="Times New Roman" w:cs="Times New Roman"/>
        </w:rPr>
        <w:br/>
        <w:t>c) priority exchange</w:t>
      </w:r>
      <w:r w:rsidRPr="005019A3">
        <w:rPr>
          <w:rFonts w:ascii="Times New Roman" w:eastAsia="Times New Roman" w:hAnsi="Times New Roman" w:cs="Times New Roman"/>
        </w:rPr>
        <w:br/>
        <w:t>d) priority modification</w:t>
      </w:r>
      <w:r w:rsidRPr="005019A3">
        <w:rPr>
          <w:rFonts w:ascii="Times New Roman" w:eastAsia="Times New Roman" w:hAnsi="Times New Roman" w:cs="Times New Roman"/>
        </w:rPr>
        <w:br/>
        <w:t>Answer: a</w:t>
      </w:r>
      <w:r w:rsidRPr="005019A3">
        <w:rPr>
          <w:rFonts w:ascii="Times New Roman" w:eastAsia="Times New Roman" w:hAnsi="Times New Roman" w:cs="Times New Roman"/>
        </w:rPr>
        <w:br/>
      </w:r>
    </w:p>
    <w:p w:rsidR="005D6AED" w:rsidRPr="005019A3" w:rsidRDefault="005D6AED" w:rsidP="005D6AED">
      <w:pPr>
        <w:shd w:val="clear" w:color="auto" w:fill="FFFFFF"/>
        <w:spacing w:after="0" w:line="240" w:lineRule="auto"/>
        <w:rPr>
          <w:rFonts w:ascii="Times New Roman" w:eastAsia="Times New Roman" w:hAnsi="Times New Roman" w:cs="Times New Roman"/>
        </w:rPr>
      </w:pPr>
      <w:r w:rsidRPr="005019A3">
        <w:rPr>
          <w:rFonts w:ascii="Times New Roman" w:eastAsia="Times New Roman" w:hAnsi="Times New Roman" w:cs="Times New Roman"/>
        </w:rPr>
        <w:t>8. Process synchronization can be done on __________</w:t>
      </w:r>
      <w:r w:rsidRPr="005019A3">
        <w:rPr>
          <w:rFonts w:ascii="Times New Roman" w:eastAsia="Times New Roman" w:hAnsi="Times New Roman" w:cs="Times New Roman"/>
        </w:rPr>
        <w:br/>
        <w:t>a) hardware level</w:t>
      </w:r>
      <w:r w:rsidRPr="005019A3">
        <w:rPr>
          <w:rFonts w:ascii="Times New Roman" w:eastAsia="Times New Roman" w:hAnsi="Times New Roman" w:cs="Times New Roman"/>
        </w:rPr>
        <w:br/>
        <w:t>b) software level</w:t>
      </w:r>
      <w:r w:rsidRPr="005019A3">
        <w:rPr>
          <w:rFonts w:ascii="Times New Roman" w:eastAsia="Times New Roman" w:hAnsi="Times New Roman" w:cs="Times New Roman"/>
        </w:rPr>
        <w:br/>
        <w:t>c) both hardware and software level</w:t>
      </w:r>
      <w:r w:rsidRPr="005019A3">
        <w:rPr>
          <w:rFonts w:ascii="Times New Roman" w:eastAsia="Times New Roman" w:hAnsi="Times New Roman" w:cs="Times New Roman"/>
        </w:rPr>
        <w:br/>
        <w:t>d) none of the mentioned</w:t>
      </w:r>
      <w:r w:rsidRPr="005019A3">
        <w:rPr>
          <w:rFonts w:ascii="Times New Roman" w:eastAsia="Times New Roman" w:hAnsi="Times New Roman" w:cs="Times New Roman"/>
        </w:rPr>
        <w:br/>
        <w:t>Answer: c</w:t>
      </w:r>
      <w:r w:rsidRPr="005019A3">
        <w:rPr>
          <w:rFonts w:ascii="Times New Roman" w:eastAsia="Times New Roman" w:hAnsi="Times New Roman" w:cs="Times New Roman"/>
        </w:rPr>
        <w:br/>
      </w:r>
    </w:p>
    <w:p w:rsidR="005D6AED" w:rsidRPr="005019A3" w:rsidRDefault="005D6AED" w:rsidP="005D6AED">
      <w:pPr>
        <w:shd w:val="clear" w:color="auto" w:fill="FFFFFF"/>
        <w:spacing w:after="0" w:line="240" w:lineRule="auto"/>
        <w:rPr>
          <w:rFonts w:ascii="Times New Roman" w:eastAsia="Times New Roman" w:hAnsi="Times New Roman" w:cs="Times New Roman"/>
        </w:rPr>
      </w:pPr>
      <w:r w:rsidRPr="005019A3">
        <w:rPr>
          <w:rFonts w:ascii="Times New Roman" w:eastAsia="Times New Roman" w:hAnsi="Times New Roman" w:cs="Times New Roman"/>
        </w:rPr>
        <w:t>9. A monitor is a module that encapsulates __________</w:t>
      </w:r>
      <w:r w:rsidRPr="005019A3">
        <w:rPr>
          <w:rFonts w:ascii="Times New Roman" w:eastAsia="Times New Roman" w:hAnsi="Times New Roman" w:cs="Times New Roman"/>
        </w:rPr>
        <w:br/>
        <w:t>a) shared data structures</w:t>
      </w:r>
      <w:r w:rsidRPr="005019A3">
        <w:rPr>
          <w:rFonts w:ascii="Times New Roman" w:eastAsia="Times New Roman" w:hAnsi="Times New Roman" w:cs="Times New Roman"/>
        </w:rPr>
        <w:br/>
        <w:t>b) procedures that operate on shared data structure</w:t>
      </w:r>
      <w:r w:rsidRPr="005019A3">
        <w:rPr>
          <w:rFonts w:ascii="Times New Roman" w:eastAsia="Times New Roman" w:hAnsi="Times New Roman" w:cs="Times New Roman"/>
        </w:rPr>
        <w:br/>
        <w:t>c) synchronization between concurrent procedure invocation</w:t>
      </w:r>
      <w:r w:rsidRPr="005019A3">
        <w:rPr>
          <w:rFonts w:ascii="Times New Roman" w:eastAsia="Times New Roman" w:hAnsi="Times New Roman" w:cs="Times New Roman"/>
        </w:rPr>
        <w:br/>
        <w:t>d) all of the mentioned</w:t>
      </w:r>
      <w:r w:rsidRPr="005019A3">
        <w:rPr>
          <w:rFonts w:ascii="Times New Roman" w:eastAsia="Times New Roman" w:hAnsi="Times New Roman" w:cs="Times New Roman"/>
        </w:rPr>
        <w:br/>
        <w:t>Answer: d</w:t>
      </w:r>
      <w:r w:rsidRPr="005019A3">
        <w:rPr>
          <w:rFonts w:ascii="Times New Roman" w:eastAsia="Times New Roman" w:hAnsi="Times New Roman" w:cs="Times New Roman"/>
        </w:rPr>
        <w:br/>
      </w:r>
    </w:p>
    <w:p w:rsidR="005D6AED" w:rsidRPr="005019A3" w:rsidRDefault="005D6AED" w:rsidP="005D6AED">
      <w:pPr>
        <w:shd w:val="clear" w:color="auto" w:fill="FFFFFF"/>
        <w:spacing w:after="0" w:line="240" w:lineRule="auto"/>
        <w:rPr>
          <w:rFonts w:ascii="Times New Roman" w:eastAsia="Times New Roman" w:hAnsi="Times New Roman" w:cs="Times New Roman"/>
        </w:rPr>
      </w:pPr>
      <w:r w:rsidRPr="005019A3">
        <w:rPr>
          <w:rFonts w:ascii="Times New Roman" w:eastAsia="Times New Roman" w:hAnsi="Times New Roman" w:cs="Times New Roman"/>
        </w:rPr>
        <w:t>10. To enable a process to wait within the monitor __________</w:t>
      </w:r>
      <w:r w:rsidRPr="005019A3">
        <w:rPr>
          <w:rFonts w:ascii="Times New Roman" w:eastAsia="Times New Roman" w:hAnsi="Times New Roman" w:cs="Times New Roman"/>
        </w:rPr>
        <w:br/>
        <w:t>a) a condition variable must be declared as condition</w:t>
      </w:r>
      <w:r w:rsidRPr="005019A3">
        <w:rPr>
          <w:rFonts w:ascii="Times New Roman" w:eastAsia="Times New Roman" w:hAnsi="Times New Roman" w:cs="Times New Roman"/>
        </w:rPr>
        <w:br/>
        <w:t xml:space="preserve">b) condition variables must be used as </w:t>
      </w:r>
      <w:proofErr w:type="spellStart"/>
      <w:r w:rsidRPr="005019A3">
        <w:rPr>
          <w:rFonts w:ascii="Times New Roman" w:eastAsia="Times New Roman" w:hAnsi="Times New Roman" w:cs="Times New Roman"/>
        </w:rPr>
        <w:t>boolean</w:t>
      </w:r>
      <w:proofErr w:type="spellEnd"/>
      <w:r w:rsidRPr="005019A3">
        <w:rPr>
          <w:rFonts w:ascii="Times New Roman" w:eastAsia="Times New Roman" w:hAnsi="Times New Roman" w:cs="Times New Roman"/>
        </w:rPr>
        <w:t xml:space="preserve"> objects</w:t>
      </w:r>
      <w:r w:rsidRPr="005019A3">
        <w:rPr>
          <w:rFonts w:ascii="Times New Roman" w:eastAsia="Times New Roman" w:hAnsi="Times New Roman" w:cs="Times New Roman"/>
        </w:rPr>
        <w:br/>
        <w:t>c) semaphore must be used</w:t>
      </w:r>
      <w:r w:rsidRPr="005019A3">
        <w:rPr>
          <w:rFonts w:ascii="Times New Roman" w:eastAsia="Times New Roman" w:hAnsi="Times New Roman" w:cs="Times New Roman"/>
        </w:rPr>
        <w:br/>
        <w:t>d) all of the mentioned</w:t>
      </w:r>
      <w:r w:rsidRPr="005019A3">
        <w:rPr>
          <w:rFonts w:ascii="Times New Roman" w:eastAsia="Times New Roman" w:hAnsi="Times New Roman" w:cs="Times New Roman"/>
        </w:rPr>
        <w:br/>
        <w:t>Answer: a</w:t>
      </w:r>
    </w:p>
    <w:p w:rsidR="005D6AED" w:rsidRPr="005019A3" w:rsidRDefault="005D6AED" w:rsidP="00442B31">
      <w:pPr>
        <w:shd w:val="clear" w:color="auto" w:fill="FFFFFF"/>
        <w:spacing w:after="360" w:line="240" w:lineRule="auto"/>
        <w:rPr>
          <w:rFonts w:ascii="Times New Roman" w:eastAsia="Times New Roman" w:hAnsi="Times New Roman" w:cs="Times New Roman"/>
          <w:b/>
        </w:rPr>
      </w:pPr>
    </w:p>
    <w:p w:rsidR="005D6AED" w:rsidRPr="005019A3" w:rsidRDefault="005D6AED" w:rsidP="005D6AED">
      <w:pPr>
        <w:pStyle w:val="NormalWeb"/>
        <w:shd w:val="clear" w:color="auto" w:fill="FFFFFF"/>
        <w:spacing w:before="0" w:beforeAutospacing="0" w:after="125" w:afterAutospacing="0"/>
        <w:rPr>
          <w:sz w:val="22"/>
          <w:szCs w:val="22"/>
        </w:rPr>
      </w:pPr>
      <w:r w:rsidRPr="005019A3">
        <w:rPr>
          <w:sz w:val="22"/>
          <w:szCs w:val="22"/>
        </w:rPr>
        <w:t>1</w:t>
      </w:r>
      <w:r w:rsidR="00421720" w:rsidRPr="005019A3">
        <w:rPr>
          <w:sz w:val="22"/>
          <w:szCs w:val="22"/>
        </w:rPr>
        <w:t>1</w:t>
      </w:r>
      <w:r w:rsidRPr="005019A3">
        <w:rPr>
          <w:sz w:val="22"/>
          <w:szCs w:val="22"/>
        </w:rPr>
        <w:t>. Which of the following variable wait within the to enable a process</w:t>
      </w:r>
    </w:p>
    <w:p w:rsidR="005D6AED" w:rsidRPr="005019A3" w:rsidRDefault="005D6AED" w:rsidP="005D6AED">
      <w:pPr>
        <w:pStyle w:val="NormalWeb"/>
        <w:shd w:val="clear" w:color="auto" w:fill="FFFFFF"/>
        <w:spacing w:before="0" w:beforeAutospacing="0" w:after="125" w:afterAutospacing="0"/>
        <w:rPr>
          <w:sz w:val="22"/>
          <w:szCs w:val="22"/>
        </w:rPr>
      </w:pPr>
      <w:r w:rsidRPr="005019A3">
        <w:rPr>
          <w:sz w:val="22"/>
          <w:szCs w:val="22"/>
        </w:rPr>
        <w:t>A. a condition is defined by a condition variable</w:t>
      </w:r>
      <w:r w:rsidRPr="005019A3">
        <w:rPr>
          <w:sz w:val="22"/>
          <w:szCs w:val="22"/>
        </w:rPr>
        <w:br/>
        <w:t>B. objects Boolean objects can be used by condition variables</w:t>
      </w:r>
      <w:r w:rsidRPr="005019A3">
        <w:rPr>
          <w:sz w:val="22"/>
          <w:szCs w:val="22"/>
        </w:rPr>
        <w:br/>
        <w:t>C. semaphore must be used</w:t>
      </w:r>
      <w:r w:rsidRPr="005019A3">
        <w:rPr>
          <w:sz w:val="22"/>
          <w:szCs w:val="22"/>
        </w:rPr>
        <w:br/>
        <w:t>D. all of the mentioned</w:t>
      </w:r>
      <w:r w:rsidRPr="005019A3">
        <w:rPr>
          <w:sz w:val="22"/>
          <w:szCs w:val="22"/>
        </w:rPr>
        <w:br/>
        <w:t>E. both a and b</w:t>
      </w:r>
      <w:r w:rsidRPr="005019A3">
        <w:rPr>
          <w:sz w:val="22"/>
          <w:szCs w:val="22"/>
        </w:rPr>
        <w:br/>
        <w:t>F. None of these</w:t>
      </w:r>
    </w:p>
    <w:p w:rsidR="005D6AED" w:rsidRPr="005019A3" w:rsidRDefault="005D6AED" w:rsidP="005D6AED">
      <w:pPr>
        <w:pStyle w:val="NormalWeb"/>
        <w:shd w:val="clear" w:color="auto" w:fill="FFFFFF"/>
        <w:spacing w:before="0" w:beforeAutospacing="0" w:after="125" w:afterAutospacing="0"/>
        <w:rPr>
          <w:sz w:val="22"/>
          <w:szCs w:val="22"/>
        </w:rPr>
      </w:pPr>
      <w:r w:rsidRPr="005019A3">
        <w:rPr>
          <w:sz w:val="22"/>
          <w:szCs w:val="22"/>
        </w:rPr>
        <w:t>View Answer A</w:t>
      </w:r>
    </w:p>
    <w:p w:rsidR="005D6AED" w:rsidRPr="005019A3" w:rsidRDefault="00421720" w:rsidP="005D6AED">
      <w:pPr>
        <w:pStyle w:val="NormalWeb"/>
        <w:shd w:val="clear" w:color="auto" w:fill="FFFFFF"/>
        <w:spacing w:before="0" w:beforeAutospacing="0" w:after="125" w:afterAutospacing="0"/>
        <w:rPr>
          <w:sz w:val="22"/>
          <w:szCs w:val="22"/>
        </w:rPr>
      </w:pPr>
      <w:r w:rsidRPr="005019A3">
        <w:rPr>
          <w:sz w:val="22"/>
          <w:szCs w:val="22"/>
        </w:rPr>
        <w:lastRenderedPageBreak/>
        <w:t>1</w:t>
      </w:r>
      <w:r w:rsidR="005D6AED" w:rsidRPr="005019A3">
        <w:rPr>
          <w:sz w:val="22"/>
          <w:szCs w:val="22"/>
        </w:rPr>
        <w:t>2. In which the access takes place when different processes try to access the same data concurrently and the outcome of the </w:t>
      </w:r>
      <w:hyperlink r:id="rId4" w:history="1">
        <w:r w:rsidR="005D6AED" w:rsidRPr="005019A3">
          <w:rPr>
            <w:rStyle w:val="Hyperlink"/>
            <w:color w:val="auto"/>
            <w:sz w:val="22"/>
            <w:szCs w:val="22"/>
          </w:rPr>
          <w:t>execution</w:t>
        </w:r>
      </w:hyperlink>
      <w:r w:rsidR="005D6AED" w:rsidRPr="005019A3">
        <w:rPr>
          <w:sz w:val="22"/>
          <w:szCs w:val="22"/>
        </w:rPr>
        <w:t> depends on the specific order, is called</w:t>
      </w:r>
    </w:p>
    <w:p w:rsidR="005D6AED" w:rsidRPr="005019A3" w:rsidRDefault="005D6AED" w:rsidP="005D6AED">
      <w:pPr>
        <w:pStyle w:val="NormalWeb"/>
        <w:shd w:val="clear" w:color="auto" w:fill="FFFFFF"/>
        <w:spacing w:before="0" w:beforeAutospacing="0" w:after="125" w:afterAutospacing="0"/>
        <w:rPr>
          <w:sz w:val="22"/>
          <w:szCs w:val="22"/>
        </w:rPr>
      </w:pPr>
      <w:r w:rsidRPr="005019A3">
        <w:rPr>
          <w:sz w:val="22"/>
          <w:szCs w:val="22"/>
        </w:rPr>
        <w:t>A. dynamic condition</w:t>
      </w:r>
      <w:r w:rsidRPr="005019A3">
        <w:rPr>
          <w:sz w:val="22"/>
          <w:szCs w:val="22"/>
        </w:rPr>
        <w:br/>
        <w:t>B. </w:t>
      </w:r>
      <w:hyperlink r:id="rId5" w:history="1">
        <w:r w:rsidRPr="005019A3">
          <w:rPr>
            <w:rStyle w:val="Hyperlink"/>
            <w:color w:val="auto"/>
            <w:sz w:val="22"/>
            <w:szCs w:val="22"/>
          </w:rPr>
          <w:t>race condition</w:t>
        </w:r>
      </w:hyperlink>
      <w:r w:rsidRPr="005019A3">
        <w:rPr>
          <w:sz w:val="22"/>
          <w:szCs w:val="22"/>
        </w:rPr>
        <w:br/>
        <w:t>C. essential condition</w:t>
      </w:r>
      <w:r w:rsidRPr="005019A3">
        <w:rPr>
          <w:sz w:val="22"/>
          <w:szCs w:val="22"/>
        </w:rPr>
        <w:br/>
        <w:t>D. critical condition</w:t>
      </w:r>
      <w:r w:rsidRPr="005019A3">
        <w:rPr>
          <w:sz w:val="22"/>
          <w:szCs w:val="22"/>
        </w:rPr>
        <w:br/>
        <w:t xml:space="preserve">E. both </w:t>
      </w:r>
      <w:proofErr w:type="gramStart"/>
      <w:r w:rsidRPr="005019A3">
        <w:rPr>
          <w:sz w:val="22"/>
          <w:szCs w:val="22"/>
        </w:rPr>
        <w:t>a and</w:t>
      </w:r>
      <w:proofErr w:type="gramEnd"/>
      <w:r w:rsidRPr="005019A3">
        <w:rPr>
          <w:sz w:val="22"/>
          <w:szCs w:val="22"/>
        </w:rPr>
        <w:t xml:space="preserve"> b</w:t>
      </w:r>
      <w:r w:rsidRPr="005019A3">
        <w:rPr>
          <w:sz w:val="22"/>
          <w:szCs w:val="22"/>
        </w:rPr>
        <w:br/>
        <w:t>F. None of these</w:t>
      </w:r>
    </w:p>
    <w:p w:rsidR="005D6AED" w:rsidRPr="005019A3" w:rsidRDefault="005D6AED" w:rsidP="005D6AED">
      <w:pPr>
        <w:pStyle w:val="NormalWeb"/>
        <w:shd w:val="clear" w:color="auto" w:fill="FFFFFF"/>
        <w:spacing w:before="0" w:beforeAutospacing="0" w:after="125" w:afterAutospacing="0"/>
        <w:rPr>
          <w:sz w:val="22"/>
          <w:szCs w:val="22"/>
        </w:rPr>
      </w:pPr>
      <w:r w:rsidRPr="005019A3">
        <w:rPr>
          <w:sz w:val="22"/>
          <w:szCs w:val="22"/>
        </w:rPr>
        <w:t>Answer B</w:t>
      </w:r>
    </w:p>
    <w:p w:rsidR="00421720" w:rsidRPr="005019A3" w:rsidRDefault="00421720" w:rsidP="005D6AED">
      <w:pPr>
        <w:pStyle w:val="NormalWeb"/>
        <w:shd w:val="clear" w:color="auto" w:fill="FFFFFF"/>
        <w:spacing w:before="0" w:beforeAutospacing="0" w:after="125" w:afterAutospacing="0"/>
        <w:rPr>
          <w:sz w:val="22"/>
          <w:szCs w:val="22"/>
        </w:rPr>
      </w:pPr>
      <w:r w:rsidRPr="005019A3">
        <w:rPr>
          <w:sz w:val="22"/>
          <w:szCs w:val="22"/>
        </w:rPr>
        <w:t xml:space="preserve">13. </w:t>
      </w:r>
      <w:r w:rsidR="005D6AED" w:rsidRPr="005019A3">
        <w:rPr>
          <w:sz w:val="22"/>
          <w:szCs w:val="22"/>
        </w:rPr>
        <w:t>Which of the following option is suitable when a process is executing in its </w:t>
      </w:r>
      <w:hyperlink r:id="rId6" w:history="1">
        <w:r w:rsidR="005D6AED" w:rsidRPr="005019A3">
          <w:rPr>
            <w:rStyle w:val="Hyperlink"/>
            <w:color w:val="auto"/>
            <w:sz w:val="22"/>
            <w:szCs w:val="22"/>
          </w:rPr>
          <w:t>critical section</w:t>
        </w:r>
      </w:hyperlink>
      <w:r w:rsidR="005D6AED" w:rsidRPr="005019A3">
        <w:rPr>
          <w:sz w:val="22"/>
          <w:szCs w:val="22"/>
        </w:rPr>
        <w:t>, then no other processes can be executing in their critical section</w:t>
      </w:r>
    </w:p>
    <w:p w:rsidR="005D6AED" w:rsidRPr="005019A3" w:rsidRDefault="005D6AED" w:rsidP="005D6AED">
      <w:pPr>
        <w:pStyle w:val="NormalWeb"/>
        <w:shd w:val="clear" w:color="auto" w:fill="FFFFFF"/>
        <w:spacing w:before="0" w:beforeAutospacing="0" w:after="125" w:afterAutospacing="0"/>
        <w:rPr>
          <w:ins w:id="0" w:author="Unknown"/>
          <w:sz w:val="22"/>
          <w:szCs w:val="22"/>
        </w:rPr>
      </w:pPr>
      <w:ins w:id="1" w:author="Unknown">
        <w:r w:rsidRPr="005019A3">
          <w:rPr>
            <w:sz w:val="22"/>
            <w:szCs w:val="22"/>
          </w:rPr>
          <w:t>A. </w:t>
        </w:r>
        <w:r w:rsidRPr="005019A3">
          <w:rPr>
            <w:sz w:val="22"/>
            <w:szCs w:val="22"/>
          </w:rPr>
          <w:fldChar w:fldCharType="begin"/>
        </w:r>
        <w:r w:rsidRPr="005019A3">
          <w:rPr>
            <w:sz w:val="22"/>
            <w:szCs w:val="22"/>
          </w:rPr>
          <w:instrText xml:space="preserve"> HYPERLINK "https://t4tutorials.com/deadlocks-in-operating-systems/" </w:instrText>
        </w:r>
        <w:r w:rsidRPr="005019A3">
          <w:rPr>
            <w:sz w:val="22"/>
            <w:szCs w:val="22"/>
          </w:rPr>
          <w:fldChar w:fldCharType="separate"/>
        </w:r>
        <w:r w:rsidRPr="005019A3">
          <w:rPr>
            <w:rStyle w:val="Hyperlink"/>
            <w:color w:val="auto"/>
            <w:sz w:val="22"/>
            <w:szCs w:val="22"/>
          </w:rPr>
          <w:t>mutual exclusion</w:t>
        </w:r>
        <w:r w:rsidRPr="005019A3">
          <w:rPr>
            <w:sz w:val="22"/>
            <w:szCs w:val="22"/>
          </w:rPr>
          <w:fldChar w:fldCharType="end"/>
        </w:r>
        <w:r w:rsidRPr="005019A3">
          <w:rPr>
            <w:sz w:val="22"/>
            <w:szCs w:val="22"/>
          </w:rPr>
          <w:br/>
          <w:t>B. critical exclusion</w:t>
        </w:r>
        <w:r w:rsidRPr="005019A3">
          <w:rPr>
            <w:sz w:val="22"/>
            <w:szCs w:val="22"/>
          </w:rPr>
          <w:br/>
          <w:t>C. synchronous exclusion</w:t>
        </w:r>
        <w:r w:rsidRPr="005019A3">
          <w:rPr>
            <w:sz w:val="22"/>
            <w:szCs w:val="22"/>
          </w:rPr>
          <w:br/>
          <w:t>D. d asynchronous exclusion</w:t>
        </w:r>
        <w:r w:rsidRPr="005019A3">
          <w:rPr>
            <w:sz w:val="22"/>
            <w:szCs w:val="22"/>
          </w:rPr>
          <w:br/>
          <w:t>E. e. both a and b</w:t>
        </w:r>
        <w:r w:rsidRPr="005019A3">
          <w:rPr>
            <w:sz w:val="22"/>
            <w:szCs w:val="22"/>
          </w:rPr>
          <w:br/>
          <w:t>F. f. none of these</w:t>
        </w:r>
      </w:ins>
    </w:p>
    <w:p w:rsidR="005D6AED" w:rsidRPr="005019A3" w:rsidRDefault="005D6AED" w:rsidP="005D6AED">
      <w:pPr>
        <w:pStyle w:val="NormalWeb"/>
        <w:shd w:val="clear" w:color="auto" w:fill="FFFFFF"/>
        <w:spacing w:before="0" w:beforeAutospacing="0" w:after="125" w:afterAutospacing="0"/>
        <w:rPr>
          <w:ins w:id="2" w:author="Unknown"/>
          <w:sz w:val="22"/>
          <w:szCs w:val="22"/>
        </w:rPr>
      </w:pPr>
      <w:ins w:id="3" w:author="Unknown">
        <w:r w:rsidRPr="005019A3">
          <w:rPr>
            <w:sz w:val="22"/>
            <w:szCs w:val="22"/>
          </w:rPr>
          <w:t>Answer A</w:t>
        </w:r>
      </w:ins>
    </w:p>
    <w:p w:rsidR="00442B31" w:rsidRPr="005019A3" w:rsidRDefault="00442B31" w:rsidP="00421720">
      <w:pPr>
        <w:pStyle w:val="NormalWeb"/>
        <w:shd w:val="clear" w:color="auto" w:fill="FFFFFF"/>
        <w:spacing w:before="0" w:beforeAutospacing="0" w:after="125" w:afterAutospacing="0"/>
        <w:rPr>
          <w:b/>
          <w:sz w:val="22"/>
          <w:szCs w:val="22"/>
        </w:rPr>
      </w:pP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UNIT-IV</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 2 Marks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1. Define Swapping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2. What is External Fragmentation?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3. What is Internal Fragmentation?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4. What do you mean by Compaction?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5. What are Pages and Frames?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6. What is the use of Valid-Invalid Bits in Paging?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7. What is the basic method of Segmentation?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8. What is Virtual Memory?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9. What is Demand Paging?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10. What is the basic approach of Page Replacement?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11. What is the various Page Replacement Algorithms used for Page Replacement?</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12. What is a Reference String?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13. How is memory protected in a paged environment?</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14. What do you mean by Best Fit, First fit and Worst fit?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5 Marks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1. Discuss LRU-Approximation page Replacement.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2. What is swapping and what is its purpose? </w:t>
      </w:r>
    </w:p>
    <w:p w:rsidR="0053310C" w:rsidRDefault="0063045A" w:rsidP="00421720">
      <w:pPr>
        <w:pStyle w:val="NormalWeb"/>
        <w:shd w:val="clear" w:color="auto" w:fill="FFFFFF"/>
        <w:spacing w:before="0" w:beforeAutospacing="0" w:after="125" w:afterAutospacing="0"/>
        <w:rPr>
          <w:sz w:val="22"/>
          <w:szCs w:val="22"/>
        </w:rPr>
      </w:pPr>
      <w:r w:rsidRPr="005019A3">
        <w:rPr>
          <w:sz w:val="22"/>
          <w:szCs w:val="22"/>
        </w:rPr>
        <w:lastRenderedPageBreak/>
        <w:t xml:space="preserve">3. Explain paging scheme for memory management, discuss the paging hardware and Paging model. </w:t>
      </w:r>
    </w:p>
    <w:p w:rsidR="0063045A" w:rsidRPr="005019A3" w:rsidRDefault="0053310C" w:rsidP="00421720">
      <w:pPr>
        <w:pStyle w:val="NormalWeb"/>
        <w:shd w:val="clear" w:color="auto" w:fill="FFFFFF"/>
        <w:spacing w:before="0" w:beforeAutospacing="0" w:after="125" w:afterAutospacing="0"/>
        <w:rPr>
          <w:sz w:val="22"/>
          <w:szCs w:val="22"/>
        </w:rPr>
      </w:pPr>
      <w:r>
        <w:rPr>
          <w:sz w:val="22"/>
          <w:szCs w:val="22"/>
        </w:rPr>
        <w:t xml:space="preserve">4. </w:t>
      </w:r>
      <w:r w:rsidR="0063045A" w:rsidRPr="005019A3">
        <w:rPr>
          <w:sz w:val="22"/>
          <w:szCs w:val="22"/>
        </w:rPr>
        <w:t>Explain about contiguous memory allocation?</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5. Explain about first fit, best fit, worst fit, next fit algorithms?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6. Explain about advantages and disadvantages of paging? And Explain difference between paging and segmentation?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7. Explain about Linux memory management?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8. Explain about the following page replacement algorithms a</w:t>
      </w:r>
      <w:proofErr w:type="gramStart"/>
      <w:r w:rsidRPr="005019A3">
        <w:rPr>
          <w:sz w:val="22"/>
          <w:szCs w:val="22"/>
        </w:rPr>
        <w:t>)FIFO</w:t>
      </w:r>
      <w:proofErr w:type="gramEnd"/>
      <w:r w:rsidRPr="005019A3">
        <w:rPr>
          <w:sz w:val="22"/>
          <w:szCs w:val="22"/>
        </w:rPr>
        <w:t xml:space="preserve"> b)OPR, c)LRU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9. Differentiate local and global page replacement algorithm. Differentiate local and global page replacement algorithm.</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10. What is virtual memory? Mention its advantages</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11. Differentiate external fragmentation with internal fragmentation.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12. Write short notes on swapping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10 Marks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1. Briefly explain and compare, fixed and dynamic memory partitioning schemes.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2. Explain with the help of examples FIFO and LRU, optical page replacement algorithms with example reference string. Mention the merits and demerits of each of the above algorithm.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3. Explain how paging supports virtual memory. With neat diagram explain hoe logical address is translated into physical address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4. Write about the techniques for structuring the page table.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 xml:space="preserve">5. What is thrashing and explain the methods to avoid thrashing? </w:t>
      </w:r>
    </w:p>
    <w:p w:rsidR="0063045A" w:rsidRPr="005019A3" w:rsidRDefault="0063045A" w:rsidP="00421720">
      <w:pPr>
        <w:pStyle w:val="NormalWeb"/>
        <w:shd w:val="clear" w:color="auto" w:fill="FFFFFF"/>
        <w:spacing w:before="0" w:beforeAutospacing="0" w:after="125" w:afterAutospacing="0"/>
        <w:rPr>
          <w:sz w:val="22"/>
          <w:szCs w:val="22"/>
        </w:rPr>
      </w:pPr>
      <w:r w:rsidRPr="005019A3">
        <w:rPr>
          <w:sz w:val="22"/>
          <w:szCs w:val="22"/>
        </w:rPr>
        <w:t>6. Explain the basic concepts of segmentation in detail</w:t>
      </w:r>
    </w:p>
    <w:p w:rsidR="0063045A" w:rsidRPr="005019A3" w:rsidRDefault="0063045A" w:rsidP="0063045A">
      <w:pPr>
        <w:pStyle w:val="Default"/>
        <w:rPr>
          <w:color w:val="auto"/>
          <w:sz w:val="22"/>
          <w:szCs w:val="22"/>
        </w:rPr>
      </w:pPr>
      <w:r w:rsidRPr="005019A3">
        <w:rPr>
          <w:color w:val="auto"/>
          <w:sz w:val="22"/>
          <w:szCs w:val="22"/>
        </w:rPr>
        <w:t xml:space="preserve">1. CPU fetches the instruction from memory according to the value of: </w:t>
      </w:r>
    </w:p>
    <w:p w:rsidR="0063045A" w:rsidRPr="005019A3" w:rsidRDefault="0063045A" w:rsidP="0063045A">
      <w:pPr>
        <w:pStyle w:val="Default"/>
        <w:spacing w:after="188"/>
        <w:rPr>
          <w:color w:val="auto"/>
          <w:sz w:val="22"/>
          <w:szCs w:val="22"/>
        </w:rPr>
      </w:pPr>
      <w:r w:rsidRPr="005019A3">
        <w:rPr>
          <w:b/>
          <w:bCs/>
          <w:color w:val="auto"/>
          <w:sz w:val="22"/>
          <w:szCs w:val="22"/>
        </w:rPr>
        <w:t xml:space="preserve">A. </w:t>
      </w:r>
      <w:r w:rsidRPr="005019A3">
        <w:rPr>
          <w:color w:val="auto"/>
          <w:sz w:val="22"/>
          <w:szCs w:val="22"/>
        </w:rPr>
        <w:t xml:space="preserve">program counter </w:t>
      </w:r>
    </w:p>
    <w:p w:rsidR="0063045A" w:rsidRPr="005019A3" w:rsidRDefault="0063045A" w:rsidP="0063045A">
      <w:pPr>
        <w:pStyle w:val="Default"/>
        <w:spacing w:after="188"/>
        <w:rPr>
          <w:color w:val="auto"/>
          <w:sz w:val="22"/>
          <w:szCs w:val="22"/>
        </w:rPr>
      </w:pPr>
      <w:r w:rsidRPr="005019A3">
        <w:rPr>
          <w:b/>
          <w:bCs/>
          <w:color w:val="auto"/>
          <w:sz w:val="22"/>
          <w:szCs w:val="22"/>
        </w:rPr>
        <w:t xml:space="preserve">B. </w:t>
      </w:r>
      <w:r w:rsidRPr="005019A3">
        <w:rPr>
          <w:color w:val="auto"/>
          <w:sz w:val="22"/>
          <w:szCs w:val="22"/>
        </w:rPr>
        <w:t xml:space="preserve">status register </w:t>
      </w:r>
    </w:p>
    <w:p w:rsidR="0063045A" w:rsidRPr="005019A3" w:rsidRDefault="0063045A" w:rsidP="0063045A">
      <w:pPr>
        <w:pStyle w:val="Default"/>
        <w:spacing w:after="188"/>
        <w:rPr>
          <w:color w:val="auto"/>
          <w:sz w:val="22"/>
          <w:szCs w:val="22"/>
        </w:rPr>
      </w:pPr>
      <w:r w:rsidRPr="005019A3">
        <w:rPr>
          <w:b/>
          <w:bCs/>
          <w:color w:val="auto"/>
          <w:sz w:val="22"/>
          <w:szCs w:val="22"/>
        </w:rPr>
        <w:t xml:space="preserve">C. </w:t>
      </w:r>
      <w:r w:rsidRPr="005019A3">
        <w:rPr>
          <w:color w:val="auto"/>
          <w:sz w:val="22"/>
          <w:szCs w:val="22"/>
        </w:rPr>
        <w:t xml:space="preserve">instruction register </w:t>
      </w:r>
    </w:p>
    <w:p w:rsidR="0063045A" w:rsidRPr="005019A3" w:rsidRDefault="0063045A" w:rsidP="0063045A">
      <w:pPr>
        <w:pStyle w:val="Default"/>
        <w:rPr>
          <w:color w:val="auto"/>
          <w:sz w:val="22"/>
          <w:szCs w:val="22"/>
        </w:rPr>
      </w:pPr>
      <w:r w:rsidRPr="005019A3">
        <w:rPr>
          <w:b/>
          <w:bCs/>
          <w:color w:val="auto"/>
          <w:sz w:val="22"/>
          <w:szCs w:val="22"/>
        </w:rPr>
        <w:t xml:space="preserve">D. </w:t>
      </w:r>
      <w:r w:rsidRPr="005019A3">
        <w:rPr>
          <w:color w:val="auto"/>
          <w:sz w:val="22"/>
          <w:szCs w:val="22"/>
        </w:rPr>
        <w:t xml:space="preserve">program status word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Answer: Option A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2. A memory buffer used to accommodate a speed differential is called: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stack pointer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cache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accumulator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disk buffer </w:t>
      </w:r>
    </w:p>
    <w:p w:rsidR="0063045A" w:rsidRPr="005019A3" w:rsidRDefault="0063045A" w:rsidP="0063045A">
      <w:pPr>
        <w:pStyle w:val="Default"/>
        <w:rPr>
          <w:color w:val="auto"/>
          <w:sz w:val="22"/>
          <w:szCs w:val="22"/>
        </w:rPr>
      </w:pPr>
      <w:r w:rsidRPr="005019A3">
        <w:rPr>
          <w:color w:val="auto"/>
          <w:sz w:val="22"/>
          <w:szCs w:val="22"/>
        </w:rPr>
        <w:t xml:space="preserve"> ANSWER: B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3. Which one of the following is the address generated by CPU? </w:t>
      </w:r>
    </w:p>
    <w:p w:rsidR="0063045A" w:rsidRPr="005019A3" w:rsidRDefault="0063045A" w:rsidP="0063045A">
      <w:pPr>
        <w:pStyle w:val="Default"/>
        <w:spacing w:after="189"/>
        <w:rPr>
          <w:color w:val="auto"/>
          <w:sz w:val="22"/>
          <w:szCs w:val="22"/>
        </w:rPr>
      </w:pPr>
      <w:r w:rsidRPr="005019A3">
        <w:rPr>
          <w:color w:val="auto"/>
          <w:sz w:val="22"/>
          <w:szCs w:val="22"/>
        </w:rPr>
        <w:lastRenderedPageBreak/>
        <w:t xml:space="preserve"> </w:t>
      </w:r>
      <w:r w:rsidRPr="005019A3">
        <w:rPr>
          <w:b/>
          <w:bCs/>
          <w:color w:val="auto"/>
          <w:sz w:val="22"/>
          <w:szCs w:val="22"/>
        </w:rPr>
        <w:t xml:space="preserve">A. </w:t>
      </w:r>
      <w:r w:rsidRPr="005019A3">
        <w:rPr>
          <w:color w:val="auto"/>
          <w:sz w:val="22"/>
          <w:szCs w:val="22"/>
        </w:rPr>
        <w:t xml:space="preserve">physical address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absolute address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logical address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none of the mentioned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:C</w:t>
      </w:r>
      <w:proofErr w:type="gramEnd"/>
      <w:r w:rsidRPr="005019A3">
        <w:rPr>
          <w:color w:val="auto"/>
          <w:sz w:val="22"/>
          <w:szCs w:val="22"/>
        </w:rPr>
        <w:t xml:space="preserv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4. Run time mapping from virtual to physical address is done by: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memory management unit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CPU </w:t>
      </w:r>
    </w:p>
    <w:p w:rsidR="0063045A" w:rsidRPr="005019A3" w:rsidRDefault="0063045A" w:rsidP="0063045A">
      <w:pPr>
        <w:pStyle w:val="Default"/>
        <w:rPr>
          <w:color w:val="auto"/>
          <w:sz w:val="22"/>
          <w:szCs w:val="22"/>
        </w:rPr>
      </w:pPr>
    </w:p>
    <w:p w:rsidR="0063045A" w:rsidRPr="005019A3" w:rsidRDefault="0063045A" w:rsidP="0063045A">
      <w:pPr>
        <w:pStyle w:val="Default"/>
        <w:pageBreakBefore/>
        <w:rPr>
          <w:color w:val="auto"/>
          <w:sz w:val="22"/>
          <w:szCs w:val="22"/>
        </w:rPr>
      </w:pP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PCI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none of the mentioned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5. Memory management technique in which system stores and retrieves data from secondary storage for use in main memory is called: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fragmentation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paging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mapping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none of the mentioned </w:t>
      </w:r>
    </w:p>
    <w:p w:rsidR="0063045A" w:rsidRPr="005019A3" w:rsidRDefault="0063045A" w:rsidP="0063045A">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:B</w:t>
      </w:r>
      <w:proofErr w:type="gramEnd"/>
      <w:r w:rsidRPr="005019A3">
        <w:rPr>
          <w:color w:val="auto"/>
          <w:sz w:val="22"/>
          <w:szCs w:val="22"/>
        </w:rPr>
        <w:t xml:space="preserv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6. Effective access time is directly proportional to: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page-fault rate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hit ratio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memory access time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none of the mentioned </w:t>
      </w:r>
    </w:p>
    <w:p w:rsidR="0063045A" w:rsidRPr="005019A3" w:rsidRDefault="0063045A" w:rsidP="0063045A">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:B</w:t>
      </w:r>
      <w:proofErr w:type="gramEnd"/>
      <w:r w:rsidRPr="005019A3">
        <w:rPr>
          <w:color w:val="auto"/>
          <w:sz w:val="22"/>
          <w:szCs w:val="22"/>
        </w:rPr>
        <w:t xml:space="preserv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7. In FIFO page replacement algorithm, when a page must be replaced: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oldest page is chosen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newest page is chosen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random page is chosen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none of the mentioned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8. Which algorithm chooses the page that has not been used for the longest period of time whenever the page required to be replaced?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A. </w:t>
      </w:r>
      <w:proofErr w:type="gramStart"/>
      <w:r w:rsidRPr="005019A3">
        <w:rPr>
          <w:color w:val="auto"/>
          <w:sz w:val="22"/>
          <w:szCs w:val="22"/>
        </w:rPr>
        <w:t>first</w:t>
      </w:r>
      <w:proofErr w:type="gramEnd"/>
      <w:r w:rsidRPr="005019A3">
        <w:rPr>
          <w:color w:val="auto"/>
          <w:sz w:val="22"/>
          <w:szCs w:val="22"/>
        </w:rPr>
        <w:t xml:space="preserve"> in first out algorithm </w:t>
      </w:r>
    </w:p>
    <w:p w:rsidR="0063045A" w:rsidRPr="005019A3" w:rsidRDefault="0063045A" w:rsidP="0063045A">
      <w:pPr>
        <w:pStyle w:val="Default"/>
        <w:rPr>
          <w:color w:val="auto"/>
          <w:sz w:val="22"/>
          <w:szCs w:val="22"/>
        </w:rPr>
      </w:pPr>
    </w:p>
    <w:p w:rsidR="0063045A" w:rsidRPr="005019A3" w:rsidRDefault="0063045A" w:rsidP="0063045A">
      <w:pPr>
        <w:pStyle w:val="Default"/>
        <w:pageBreakBefore/>
        <w:rPr>
          <w:color w:val="auto"/>
          <w:sz w:val="22"/>
          <w:szCs w:val="22"/>
        </w:rPr>
      </w:pP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additional reference bit algorithm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least recently used algorithm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counting based page replacement algorithm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9. A process is thrashing if: </w:t>
      </w:r>
    </w:p>
    <w:p w:rsidR="0063045A" w:rsidRPr="005019A3" w:rsidRDefault="0063045A" w:rsidP="0063045A">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it is spending more time paging than executing </w:t>
      </w:r>
    </w:p>
    <w:p w:rsidR="0063045A" w:rsidRPr="005019A3" w:rsidRDefault="0063045A" w:rsidP="0063045A">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it is spending less time paging than executing </w:t>
      </w:r>
    </w:p>
    <w:p w:rsidR="0063045A" w:rsidRPr="005019A3" w:rsidRDefault="0063045A" w:rsidP="0063045A">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page fault occurs </w:t>
      </w:r>
    </w:p>
    <w:p w:rsidR="0063045A" w:rsidRPr="005019A3" w:rsidRDefault="0063045A" w:rsidP="0063045A">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swapping </w:t>
      </w:r>
      <w:proofErr w:type="spellStart"/>
      <w:r w:rsidRPr="005019A3">
        <w:rPr>
          <w:color w:val="auto"/>
          <w:sz w:val="22"/>
          <w:szCs w:val="22"/>
        </w:rPr>
        <w:t>can not</w:t>
      </w:r>
      <w:proofErr w:type="spellEnd"/>
      <w:r w:rsidRPr="005019A3">
        <w:rPr>
          <w:color w:val="auto"/>
          <w:sz w:val="22"/>
          <w:szCs w:val="22"/>
        </w:rPr>
        <w:t xml:space="preserve"> take place </w:t>
      </w:r>
    </w:p>
    <w:p w:rsidR="0063045A" w:rsidRPr="005019A3" w:rsidRDefault="0063045A" w:rsidP="0063045A">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:C</w:t>
      </w:r>
      <w:proofErr w:type="gramEnd"/>
      <w:r w:rsidRPr="005019A3">
        <w:rPr>
          <w:color w:val="auto"/>
          <w:sz w:val="22"/>
          <w:szCs w:val="22"/>
        </w:rPr>
        <w:t xml:space="preserv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10. Working set model for page replacement is based on the assumption of: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modularity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locality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globalization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random access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11. The operating system </w:t>
      </w:r>
      <w:proofErr w:type="gramStart"/>
      <w:r w:rsidRPr="005019A3">
        <w:rPr>
          <w:color w:val="auto"/>
          <w:sz w:val="22"/>
          <w:szCs w:val="22"/>
        </w:rPr>
        <w:t>is :</w:t>
      </w:r>
      <w:proofErr w:type="gramEnd"/>
      <w:r w:rsidRPr="005019A3">
        <w:rPr>
          <w:color w:val="auto"/>
          <w:sz w:val="22"/>
          <w:szCs w:val="22"/>
        </w:rPr>
        <w:t xml:space="preserve">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in the low memory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in the high memory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either a or b (depending on the location of interrupt vector)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None of these </w:t>
      </w:r>
    </w:p>
    <w:p w:rsidR="0063045A" w:rsidRPr="005019A3" w:rsidRDefault="0063045A" w:rsidP="0063045A">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:C</w:t>
      </w:r>
      <w:proofErr w:type="gramEnd"/>
      <w:r w:rsidRPr="005019A3">
        <w:rPr>
          <w:color w:val="auto"/>
          <w:sz w:val="22"/>
          <w:szCs w:val="22"/>
        </w:rPr>
        <w:t xml:space="preserv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12. In contiguous memory </w:t>
      </w:r>
      <w:proofErr w:type="gramStart"/>
      <w:r w:rsidRPr="005019A3">
        <w:rPr>
          <w:color w:val="auto"/>
          <w:sz w:val="22"/>
          <w:szCs w:val="22"/>
        </w:rPr>
        <w:t>allocation :</w:t>
      </w:r>
      <w:proofErr w:type="gramEnd"/>
      <w:r w:rsidRPr="005019A3">
        <w:rPr>
          <w:color w:val="auto"/>
          <w:sz w:val="22"/>
          <w:szCs w:val="22"/>
        </w:rPr>
        <w:t xml:space="preserve"> </w:t>
      </w:r>
    </w:p>
    <w:p w:rsidR="0063045A" w:rsidRPr="005019A3" w:rsidRDefault="0063045A" w:rsidP="0063045A">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each process is contained in a single contiguous section of memory </w:t>
      </w:r>
    </w:p>
    <w:p w:rsidR="0063045A" w:rsidRPr="005019A3" w:rsidRDefault="0063045A" w:rsidP="0063045A">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all processes are contained in a single contiguous section of memory </w:t>
      </w:r>
    </w:p>
    <w:p w:rsidR="0063045A" w:rsidRPr="005019A3" w:rsidRDefault="0063045A" w:rsidP="0063045A">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the memory space is contiguous </w:t>
      </w:r>
    </w:p>
    <w:p w:rsidR="0063045A" w:rsidRPr="005019A3" w:rsidRDefault="0063045A" w:rsidP="0063045A">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None of these </w:t>
      </w:r>
    </w:p>
    <w:p w:rsidR="0063045A" w:rsidRPr="005019A3" w:rsidRDefault="0063045A" w:rsidP="0063045A">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:A</w:t>
      </w:r>
      <w:proofErr w:type="gramEnd"/>
      <w:r w:rsidRPr="005019A3">
        <w:rPr>
          <w:color w:val="auto"/>
          <w:sz w:val="22"/>
          <w:szCs w:val="22"/>
        </w:rPr>
        <w:t xml:space="preserve"> </w:t>
      </w:r>
    </w:p>
    <w:p w:rsidR="0063045A" w:rsidRPr="005019A3" w:rsidRDefault="0063045A" w:rsidP="0063045A">
      <w:pPr>
        <w:pStyle w:val="Default"/>
        <w:rPr>
          <w:color w:val="auto"/>
          <w:sz w:val="22"/>
          <w:szCs w:val="22"/>
        </w:rPr>
      </w:pPr>
    </w:p>
    <w:p w:rsidR="0063045A" w:rsidRPr="005019A3" w:rsidRDefault="0063045A" w:rsidP="0063045A">
      <w:pPr>
        <w:pStyle w:val="Default"/>
        <w:pageBreakBefore/>
        <w:rPr>
          <w:color w:val="auto"/>
          <w:sz w:val="22"/>
          <w:szCs w:val="22"/>
        </w:rPr>
      </w:pPr>
      <w:r w:rsidRPr="005019A3">
        <w:rPr>
          <w:color w:val="auto"/>
          <w:sz w:val="22"/>
          <w:szCs w:val="22"/>
        </w:rPr>
        <w:lastRenderedPageBreak/>
        <w:t xml:space="preserve">13. The relocation register helps </w:t>
      </w:r>
      <w:proofErr w:type="gramStart"/>
      <w:r w:rsidRPr="005019A3">
        <w:rPr>
          <w:color w:val="auto"/>
          <w:sz w:val="22"/>
          <w:szCs w:val="22"/>
        </w:rPr>
        <w:t>in :</w:t>
      </w:r>
      <w:proofErr w:type="gramEnd"/>
      <w:r w:rsidRPr="005019A3">
        <w:rPr>
          <w:color w:val="auto"/>
          <w:sz w:val="22"/>
          <w:szCs w:val="22"/>
        </w:rPr>
        <w:t xml:space="preserve"> </w:t>
      </w:r>
    </w:p>
    <w:p w:rsidR="0063045A" w:rsidRPr="005019A3" w:rsidRDefault="0063045A" w:rsidP="0063045A">
      <w:pPr>
        <w:pStyle w:val="Default"/>
        <w:spacing w:after="190"/>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providing more </w:t>
      </w:r>
      <w:proofErr w:type="gramStart"/>
      <w:r w:rsidRPr="005019A3">
        <w:rPr>
          <w:color w:val="auto"/>
          <w:sz w:val="22"/>
          <w:szCs w:val="22"/>
        </w:rPr>
        <w:t>address</w:t>
      </w:r>
      <w:proofErr w:type="gramEnd"/>
      <w:r w:rsidRPr="005019A3">
        <w:rPr>
          <w:color w:val="auto"/>
          <w:sz w:val="22"/>
          <w:szCs w:val="22"/>
        </w:rPr>
        <w:t xml:space="preserve"> space to processes </w:t>
      </w:r>
    </w:p>
    <w:p w:rsidR="0063045A" w:rsidRPr="005019A3" w:rsidRDefault="0063045A" w:rsidP="0063045A">
      <w:pPr>
        <w:pStyle w:val="Default"/>
        <w:spacing w:after="190"/>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a different address space to processes </w:t>
      </w:r>
    </w:p>
    <w:p w:rsidR="0063045A" w:rsidRPr="005019A3" w:rsidRDefault="0063045A" w:rsidP="0063045A">
      <w:pPr>
        <w:pStyle w:val="Default"/>
        <w:spacing w:after="190"/>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to protect the address spaces of processes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None of these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:C</w:t>
      </w:r>
      <w:proofErr w:type="gramEnd"/>
      <w:r w:rsidRPr="005019A3">
        <w:rPr>
          <w:color w:val="auto"/>
          <w:sz w:val="22"/>
          <w:szCs w:val="22"/>
        </w:rPr>
        <w:t xml:space="preserv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14. With relocation and limit registers, each logical address must be _______ the limit register. </w:t>
      </w:r>
    </w:p>
    <w:p w:rsidR="0063045A" w:rsidRPr="005019A3" w:rsidRDefault="0063045A" w:rsidP="0063045A">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less than </w:t>
      </w:r>
    </w:p>
    <w:p w:rsidR="0063045A" w:rsidRPr="005019A3" w:rsidRDefault="0063045A" w:rsidP="0063045A">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equal to </w:t>
      </w:r>
    </w:p>
    <w:p w:rsidR="0063045A" w:rsidRPr="005019A3" w:rsidRDefault="0063045A" w:rsidP="0063045A">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greater than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None of these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15. The operating system and the other processes are protected from being modified by an already running process </w:t>
      </w:r>
      <w:proofErr w:type="gramStart"/>
      <w:r w:rsidRPr="005019A3">
        <w:rPr>
          <w:color w:val="auto"/>
          <w:sz w:val="22"/>
          <w:szCs w:val="22"/>
        </w:rPr>
        <w:t>because :</w:t>
      </w:r>
      <w:proofErr w:type="gramEnd"/>
      <w:r w:rsidRPr="005019A3">
        <w:rPr>
          <w:color w:val="auto"/>
          <w:sz w:val="22"/>
          <w:szCs w:val="22"/>
        </w:rPr>
        <w:t xml:space="preserve"> </w:t>
      </w:r>
    </w:p>
    <w:p w:rsidR="0063045A" w:rsidRPr="005019A3" w:rsidRDefault="0063045A" w:rsidP="0063045A">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they are in different memory spaces </w:t>
      </w:r>
    </w:p>
    <w:p w:rsidR="0063045A" w:rsidRPr="005019A3" w:rsidRDefault="0063045A" w:rsidP="0063045A">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they are in different logical addresses </w:t>
      </w:r>
    </w:p>
    <w:p w:rsidR="0063045A" w:rsidRPr="005019A3" w:rsidRDefault="0063045A" w:rsidP="0063045A">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they have a protection algorithm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every address generated by the CPU is being checked against the relocation and limit registers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:D</w:t>
      </w:r>
      <w:proofErr w:type="gramEnd"/>
      <w:r w:rsidRPr="005019A3">
        <w:rPr>
          <w:color w:val="auto"/>
          <w:sz w:val="22"/>
          <w:szCs w:val="22"/>
        </w:rPr>
        <w:t xml:space="preserv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16. Transient operating system code is code </w:t>
      </w:r>
      <w:proofErr w:type="gramStart"/>
      <w:r w:rsidRPr="005019A3">
        <w:rPr>
          <w:color w:val="auto"/>
          <w:sz w:val="22"/>
          <w:szCs w:val="22"/>
        </w:rPr>
        <w:t>that :</w:t>
      </w:r>
      <w:proofErr w:type="gramEnd"/>
      <w:r w:rsidRPr="005019A3">
        <w:rPr>
          <w:color w:val="auto"/>
          <w:sz w:val="22"/>
          <w:szCs w:val="22"/>
        </w:rPr>
        <w:t xml:space="preserve">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is not easily accessible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comes and goes as needed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stays in the memory always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never enters the memory space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:B</w:t>
      </w:r>
      <w:proofErr w:type="gramEnd"/>
      <w:r w:rsidRPr="005019A3">
        <w:rPr>
          <w:color w:val="auto"/>
          <w:sz w:val="22"/>
          <w:szCs w:val="22"/>
        </w:rPr>
        <w:t xml:space="preserv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17. Using transient code, _______ the size of the operating system during program execution. </w:t>
      </w:r>
    </w:p>
    <w:p w:rsidR="0063045A" w:rsidRPr="005019A3" w:rsidRDefault="0063045A" w:rsidP="0063045A">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increases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decreases </w:t>
      </w:r>
    </w:p>
    <w:p w:rsidR="0063045A" w:rsidRPr="005019A3" w:rsidRDefault="0063045A" w:rsidP="0063045A">
      <w:pPr>
        <w:pStyle w:val="Default"/>
        <w:rPr>
          <w:color w:val="auto"/>
          <w:sz w:val="22"/>
          <w:szCs w:val="22"/>
        </w:rPr>
      </w:pPr>
    </w:p>
    <w:p w:rsidR="0063045A" w:rsidRPr="005019A3" w:rsidRDefault="0063045A" w:rsidP="0063045A">
      <w:pPr>
        <w:pStyle w:val="Default"/>
        <w:pageBreakBefore/>
        <w:rPr>
          <w:color w:val="auto"/>
          <w:sz w:val="22"/>
          <w:szCs w:val="22"/>
        </w:rPr>
      </w:pP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changes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maintains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:C</w:t>
      </w:r>
      <w:proofErr w:type="gramEnd"/>
      <w:r w:rsidRPr="005019A3">
        <w:rPr>
          <w:color w:val="auto"/>
          <w:sz w:val="22"/>
          <w:szCs w:val="22"/>
        </w:rPr>
        <w:t xml:space="preserv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18. When memory is divided into several fixed sized partitions, each partition may contain ________.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exactly one process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proofErr w:type="spellStart"/>
      <w:r w:rsidRPr="005019A3">
        <w:rPr>
          <w:color w:val="auto"/>
          <w:sz w:val="22"/>
          <w:szCs w:val="22"/>
        </w:rPr>
        <w:t>atleast</w:t>
      </w:r>
      <w:proofErr w:type="spellEnd"/>
      <w:r w:rsidRPr="005019A3">
        <w:rPr>
          <w:color w:val="auto"/>
          <w:sz w:val="22"/>
          <w:szCs w:val="22"/>
        </w:rPr>
        <w:t xml:space="preserve"> one process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multiple processes at once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None of these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19. In fixed sized partition, the degree of multiprogramming is bounded by ___________.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the number of partitions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the CPU utilization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the memory size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All of these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20. The first fit, best fit and worst fit are strategies to select a ______.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process from a queue to put in memory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processor to run the next process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free hole from a set of available holes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All of these </w:t>
      </w:r>
    </w:p>
    <w:p w:rsidR="0063045A" w:rsidRPr="005019A3" w:rsidRDefault="0063045A" w:rsidP="0063045A">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:C</w:t>
      </w:r>
      <w:proofErr w:type="gramEnd"/>
      <w:r w:rsidRPr="005019A3">
        <w:rPr>
          <w:color w:val="auto"/>
          <w:sz w:val="22"/>
          <w:szCs w:val="22"/>
        </w:rPr>
        <w:t xml:space="preserv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21. In internal fragmentation, memory is internal to a partition </w:t>
      </w:r>
      <w:proofErr w:type="gramStart"/>
      <w:r w:rsidRPr="005019A3">
        <w:rPr>
          <w:color w:val="auto"/>
          <w:sz w:val="22"/>
          <w:szCs w:val="22"/>
        </w:rPr>
        <w:t>and :</w:t>
      </w:r>
      <w:proofErr w:type="gramEnd"/>
      <w:r w:rsidRPr="005019A3">
        <w:rPr>
          <w:color w:val="auto"/>
          <w:sz w:val="22"/>
          <w:szCs w:val="22"/>
        </w:rPr>
        <w:t xml:space="preserve">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is being used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is not being used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is always used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None of these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:B</w:t>
      </w:r>
      <w:proofErr w:type="gramEnd"/>
      <w:r w:rsidRPr="005019A3">
        <w:rPr>
          <w:color w:val="auto"/>
          <w:sz w:val="22"/>
          <w:szCs w:val="22"/>
        </w:rPr>
        <w:t xml:space="preserv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22. A solution to the problem of external fragmentation </w:t>
      </w:r>
      <w:proofErr w:type="gramStart"/>
      <w:r w:rsidRPr="005019A3">
        <w:rPr>
          <w:color w:val="auto"/>
          <w:sz w:val="22"/>
          <w:szCs w:val="22"/>
        </w:rPr>
        <w:t>is :</w:t>
      </w:r>
      <w:proofErr w:type="gramEnd"/>
      <w:r w:rsidRPr="005019A3">
        <w:rPr>
          <w:color w:val="auto"/>
          <w:sz w:val="22"/>
          <w:szCs w:val="22"/>
        </w:rPr>
        <w:t xml:space="preserve">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compaction </w:t>
      </w:r>
    </w:p>
    <w:p w:rsidR="0063045A" w:rsidRPr="005019A3" w:rsidRDefault="0063045A" w:rsidP="0063045A">
      <w:pPr>
        <w:pStyle w:val="Default"/>
        <w:rPr>
          <w:color w:val="auto"/>
          <w:sz w:val="22"/>
          <w:szCs w:val="22"/>
        </w:rPr>
      </w:pPr>
    </w:p>
    <w:p w:rsidR="0063045A" w:rsidRPr="005019A3" w:rsidRDefault="0063045A" w:rsidP="0063045A">
      <w:pPr>
        <w:pStyle w:val="Default"/>
        <w:pageBreakBefore/>
        <w:rPr>
          <w:color w:val="auto"/>
          <w:sz w:val="22"/>
          <w:szCs w:val="22"/>
        </w:rPr>
      </w:pP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larger memory space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smaller memory space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None of these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23. Another solution to the problem of external fragmentation problem is </w:t>
      </w:r>
      <w:proofErr w:type="gramStart"/>
      <w:r w:rsidRPr="005019A3">
        <w:rPr>
          <w:color w:val="auto"/>
          <w:sz w:val="22"/>
          <w:szCs w:val="22"/>
        </w:rPr>
        <w:t>to :</w:t>
      </w:r>
      <w:proofErr w:type="gramEnd"/>
      <w:r w:rsidRPr="005019A3">
        <w:rPr>
          <w:color w:val="auto"/>
          <w:sz w:val="22"/>
          <w:szCs w:val="22"/>
        </w:rPr>
        <w:t xml:space="preserve"> </w:t>
      </w:r>
    </w:p>
    <w:p w:rsidR="0063045A" w:rsidRPr="005019A3" w:rsidRDefault="0063045A" w:rsidP="0063045A">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A. </w:t>
      </w:r>
      <w:proofErr w:type="gramStart"/>
      <w:r w:rsidRPr="005019A3">
        <w:rPr>
          <w:color w:val="auto"/>
          <w:sz w:val="22"/>
          <w:szCs w:val="22"/>
        </w:rPr>
        <w:t>permit</w:t>
      </w:r>
      <w:proofErr w:type="gramEnd"/>
      <w:r w:rsidRPr="005019A3">
        <w:rPr>
          <w:color w:val="auto"/>
          <w:sz w:val="22"/>
          <w:szCs w:val="22"/>
        </w:rPr>
        <w:t xml:space="preserve"> the logical address space of a process to be noncontiguous </w:t>
      </w:r>
    </w:p>
    <w:p w:rsidR="0063045A" w:rsidRPr="005019A3" w:rsidRDefault="0063045A" w:rsidP="0063045A">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B. </w:t>
      </w:r>
      <w:proofErr w:type="gramStart"/>
      <w:r w:rsidRPr="005019A3">
        <w:rPr>
          <w:color w:val="auto"/>
          <w:sz w:val="22"/>
          <w:szCs w:val="22"/>
        </w:rPr>
        <w:t>permit</w:t>
      </w:r>
      <w:proofErr w:type="gramEnd"/>
      <w:r w:rsidRPr="005019A3">
        <w:rPr>
          <w:color w:val="auto"/>
          <w:sz w:val="22"/>
          <w:szCs w:val="22"/>
        </w:rPr>
        <w:t xml:space="preserve"> smaller processes to be allocated memory at last </w:t>
      </w:r>
    </w:p>
    <w:p w:rsidR="0063045A" w:rsidRPr="005019A3" w:rsidRDefault="0063045A" w:rsidP="0063045A">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C. </w:t>
      </w:r>
      <w:proofErr w:type="gramStart"/>
      <w:r w:rsidRPr="005019A3">
        <w:rPr>
          <w:color w:val="auto"/>
          <w:sz w:val="22"/>
          <w:szCs w:val="22"/>
        </w:rPr>
        <w:t>permit</w:t>
      </w:r>
      <w:proofErr w:type="gramEnd"/>
      <w:r w:rsidRPr="005019A3">
        <w:rPr>
          <w:color w:val="auto"/>
          <w:sz w:val="22"/>
          <w:szCs w:val="22"/>
        </w:rPr>
        <w:t xml:space="preserve"> larger processes to be allocated memory at last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All of these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24. If relocation is static and is done at assembly or load time, compaction _________.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cannot be done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must be done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must not be done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can be done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25. The disadvantage of moving all process to one end of memory and all holes to the other direction, producing one large hole of available memory </w:t>
      </w:r>
      <w:proofErr w:type="gramStart"/>
      <w:r w:rsidRPr="005019A3">
        <w:rPr>
          <w:color w:val="auto"/>
          <w:sz w:val="22"/>
          <w:szCs w:val="22"/>
        </w:rPr>
        <w:t>is :</w:t>
      </w:r>
      <w:proofErr w:type="gramEnd"/>
      <w:r w:rsidRPr="005019A3">
        <w:rPr>
          <w:color w:val="auto"/>
          <w:sz w:val="22"/>
          <w:szCs w:val="22"/>
        </w:rPr>
        <w:t xml:space="preserve">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the cost incurred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the memory used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the CPU used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All of these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63045A" w:rsidRPr="005019A3" w:rsidRDefault="0063045A" w:rsidP="0063045A">
      <w:pPr>
        <w:pStyle w:val="Default"/>
        <w:rPr>
          <w:color w:val="auto"/>
          <w:sz w:val="22"/>
          <w:szCs w:val="22"/>
        </w:rPr>
      </w:pPr>
      <w:r w:rsidRPr="005019A3">
        <w:rPr>
          <w:color w:val="auto"/>
          <w:sz w:val="22"/>
          <w:szCs w:val="22"/>
        </w:rPr>
        <w:t xml:space="preserve"> </w:t>
      </w:r>
    </w:p>
    <w:p w:rsidR="0063045A" w:rsidRPr="005019A3" w:rsidRDefault="0063045A" w:rsidP="0063045A">
      <w:pPr>
        <w:pStyle w:val="Default"/>
        <w:rPr>
          <w:color w:val="auto"/>
          <w:sz w:val="22"/>
          <w:szCs w:val="22"/>
        </w:rPr>
      </w:pPr>
      <w:r w:rsidRPr="005019A3">
        <w:rPr>
          <w:color w:val="auto"/>
          <w:sz w:val="22"/>
          <w:szCs w:val="22"/>
        </w:rPr>
        <w:t xml:space="preserve">26. __________ is generally faster than _________ and _________. </w:t>
      </w:r>
    </w:p>
    <w:p w:rsidR="0063045A" w:rsidRPr="005019A3" w:rsidRDefault="0063045A" w:rsidP="0063045A">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A. </w:t>
      </w:r>
      <w:proofErr w:type="gramStart"/>
      <w:r w:rsidRPr="005019A3">
        <w:rPr>
          <w:color w:val="auto"/>
          <w:sz w:val="22"/>
          <w:szCs w:val="22"/>
        </w:rPr>
        <w:t>first</w:t>
      </w:r>
      <w:proofErr w:type="gramEnd"/>
      <w:r w:rsidRPr="005019A3">
        <w:rPr>
          <w:color w:val="auto"/>
          <w:sz w:val="22"/>
          <w:szCs w:val="22"/>
        </w:rPr>
        <w:t xml:space="preserve"> fit, best fit, worst fit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best fit, first fit, worst fit </w:t>
      </w:r>
    </w:p>
    <w:p w:rsidR="0063045A" w:rsidRPr="005019A3" w:rsidRDefault="0063045A" w:rsidP="0063045A">
      <w:pPr>
        <w:pStyle w:val="Default"/>
        <w:rPr>
          <w:color w:val="auto"/>
          <w:sz w:val="22"/>
          <w:szCs w:val="22"/>
        </w:rPr>
      </w:pPr>
    </w:p>
    <w:p w:rsidR="0063045A" w:rsidRPr="005019A3" w:rsidRDefault="0063045A" w:rsidP="0063045A">
      <w:pPr>
        <w:pStyle w:val="Default"/>
        <w:pageBreakBefore/>
        <w:rPr>
          <w:color w:val="auto"/>
          <w:sz w:val="22"/>
          <w:szCs w:val="22"/>
        </w:rPr>
      </w:pP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worst fit, best fit, first fit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None of these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315C20" w:rsidRPr="005019A3" w:rsidRDefault="00315C20"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27. External fragmentation exists </w:t>
      </w:r>
      <w:proofErr w:type="gramStart"/>
      <w:r w:rsidRPr="005019A3">
        <w:rPr>
          <w:color w:val="auto"/>
          <w:sz w:val="22"/>
          <w:szCs w:val="22"/>
        </w:rPr>
        <w:t>when :</w:t>
      </w:r>
      <w:proofErr w:type="gramEnd"/>
      <w:r w:rsidRPr="005019A3">
        <w:rPr>
          <w:color w:val="auto"/>
          <w:sz w:val="22"/>
          <w:szCs w:val="22"/>
        </w:rPr>
        <w:t xml:space="preserve">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enough total memory exists to satisfy a request but it is not contiguous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the total memory is insufficient to satisfy a request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a request cannot be satisfied even when the total memory is free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None of these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315C20" w:rsidRPr="005019A3" w:rsidRDefault="00315C20"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28. External fragmentation will not occur </w:t>
      </w:r>
      <w:proofErr w:type="gramStart"/>
      <w:r w:rsidRPr="005019A3">
        <w:rPr>
          <w:color w:val="auto"/>
          <w:sz w:val="22"/>
          <w:szCs w:val="22"/>
        </w:rPr>
        <w:t>when :</w:t>
      </w:r>
      <w:proofErr w:type="gramEnd"/>
      <w:r w:rsidRPr="005019A3">
        <w:rPr>
          <w:color w:val="auto"/>
          <w:sz w:val="22"/>
          <w:szCs w:val="22"/>
        </w:rPr>
        <w:t xml:space="preserve">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proofErr w:type="gramStart"/>
      <w:r w:rsidRPr="005019A3">
        <w:rPr>
          <w:color w:val="auto"/>
          <w:sz w:val="22"/>
          <w:szCs w:val="22"/>
        </w:rPr>
        <w:t>first</w:t>
      </w:r>
      <w:proofErr w:type="gramEnd"/>
      <w:r w:rsidRPr="005019A3">
        <w:rPr>
          <w:color w:val="auto"/>
          <w:sz w:val="22"/>
          <w:szCs w:val="22"/>
        </w:rPr>
        <w:t xml:space="preserve"> fit is used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best fit is used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worst fit is used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 matter which algorithm is used, it will always occur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:D</w:t>
      </w:r>
      <w:proofErr w:type="gramEnd"/>
      <w:r w:rsidRPr="005019A3">
        <w:rPr>
          <w:color w:val="auto"/>
          <w:sz w:val="22"/>
          <w:szCs w:val="22"/>
        </w:rPr>
        <w:t xml:space="preserve"> </w:t>
      </w:r>
    </w:p>
    <w:p w:rsidR="00315C20" w:rsidRPr="005019A3" w:rsidRDefault="00315C20"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29. Sometimes the overhead of keeping track of a hole might </w:t>
      </w:r>
      <w:proofErr w:type="gramStart"/>
      <w:r w:rsidRPr="005019A3">
        <w:rPr>
          <w:color w:val="auto"/>
          <w:sz w:val="22"/>
          <w:szCs w:val="22"/>
        </w:rPr>
        <w:t>be :</w:t>
      </w:r>
      <w:proofErr w:type="gramEnd"/>
      <w:r w:rsidRPr="005019A3">
        <w:rPr>
          <w:color w:val="auto"/>
          <w:sz w:val="22"/>
          <w:szCs w:val="22"/>
        </w:rPr>
        <w:t xml:space="preserve">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larger than the memory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larger than the </w:t>
      </w:r>
      <w:proofErr w:type="gramStart"/>
      <w:r w:rsidRPr="005019A3">
        <w:rPr>
          <w:color w:val="auto"/>
          <w:sz w:val="22"/>
          <w:szCs w:val="22"/>
        </w:rPr>
        <w:t>hole</w:t>
      </w:r>
      <w:proofErr w:type="gramEnd"/>
      <w:r w:rsidRPr="005019A3">
        <w:rPr>
          <w:color w:val="auto"/>
          <w:sz w:val="22"/>
          <w:szCs w:val="22"/>
        </w:rPr>
        <w:t xml:space="preserve"> itself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very small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All of these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:B</w:t>
      </w:r>
      <w:proofErr w:type="gramEnd"/>
      <w:r w:rsidRPr="005019A3">
        <w:rPr>
          <w:color w:val="auto"/>
          <w:sz w:val="22"/>
          <w:szCs w:val="22"/>
        </w:rPr>
        <w:t xml:space="preserve"> </w:t>
      </w:r>
    </w:p>
    <w:p w:rsidR="00315C20" w:rsidRPr="005019A3" w:rsidRDefault="00315C20"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30. When the memory allocated to a process is slightly larger than the process, </w:t>
      </w:r>
      <w:proofErr w:type="gramStart"/>
      <w:r w:rsidRPr="005019A3">
        <w:rPr>
          <w:color w:val="auto"/>
          <w:sz w:val="22"/>
          <w:szCs w:val="22"/>
        </w:rPr>
        <w:t>then :</w:t>
      </w:r>
      <w:proofErr w:type="gramEnd"/>
      <w:r w:rsidRPr="005019A3">
        <w:rPr>
          <w:color w:val="auto"/>
          <w:sz w:val="22"/>
          <w:szCs w:val="22"/>
        </w:rPr>
        <w:t xml:space="preserve">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internal fragmentation occurs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external fragmentation occurs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both a and b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neither a nor b </w:t>
      </w:r>
    </w:p>
    <w:p w:rsidR="0063045A" w:rsidRPr="005019A3" w:rsidRDefault="0063045A" w:rsidP="0063045A">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:A</w:t>
      </w:r>
      <w:proofErr w:type="gramEnd"/>
      <w:r w:rsidRPr="005019A3">
        <w:rPr>
          <w:color w:val="auto"/>
          <w:sz w:val="22"/>
          <w:szCs w:val="22"/>
        </w:rPr>
        <w:t xml:space="preserv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31. Because of virtual memory, the memory can be shared among: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processes </w:t>
      </w:r>
    </w:p>
    <w:p w:rsidR="0063045A" w:rsidRPr="005019A3" w:rsidRDefault="0063045A" w:rsidP="0063045A">
      <w:pPr>
        <w:pStyle w:val="Default"/>
        <w:rPr>
          <w:color w:val="auto"/>
          <w:sz w:val="22"/>
          <w:szCs w:val="22"/>
        </w:rPr>
      </w:pPr>
    </w:p>
    <w:p w:rsidR="0063045A" w:rsidRPr="005019A3" w:rsidRDefault="0063045A" w:rsidP="0063045A">
      <w:pPr>
        <w:pStyle w:val="Default"/>
        <w:pageBreakBefore/>
        <w:rPr>
          <w:color w:val="auto"/>
          <w:sz w:val="22"/>
          <w:szCs w:val="22"/>
        </w:rPr>
      </w:pP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threads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instructions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none of the mentioned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315C20" w:rsidRPr="005019A3" w:rsidRDefault="00315C20"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32. _____ is the concept in which a process is copied into main memory from the secondary memory according to the requirement.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Paging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Demand paging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Segmentation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Swapping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:B</w:t>
      </w:r>
      <w:proofErr w:type="gramEnd"/>
      <w:r w:rsidRPr="005019A3">
        <w:rPr>
          <w:color w:val="auto"/>
          <w:sz w:val="22"/>
          <w:szCs w:val="22"/>
        </w:rPr>
        <w:t xml:space="preserve"> </w:t>
      </w:r>
    </w:p>
    <w:p w:rsidR="00315C20" w:rsidRPr="005019A3" w:rsidRDefault="00315C20"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33. The pager concerns with the: </w:t>
      </w:r>
    </w:p>
    <w:p w:rsidR="0063045A" w:rsidRPr="005019A3" w:rsidRDefault="0063045A" w:rsidP="0063045A">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individual page of a process </w:t>
      </w:r>
    </w:p>
    <w:p w:rsidR="0063045A" w:rsidRPr="005019A3" w:rsidRDefault="0063045A" w:rsidP="0063045A">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entire process </w:t>
      </w:r>
    </w:p>
    <w:p w:rsidR="0063045A" w:rsidRPr="005019A3" w:rsidRDefault="0063045A" w:rsidP="0063045A">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entire thread </w:t>
      </w:r>
    </w:p>
    <w:p w:rsidR="0063045A" w:rsidRPr="005019A3" w:rsidRDefault="0063045A" w:rsidP="0063045A">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D. </w:t>
      </w:r>
      <w:proofErr w:type="gramStart"/>
      <w:r w:rsidRPr="005019A3">
        <w:rPr>
          <w:color w:val="auto"/>
          <w:sz w:val="22"/>
          <w:szCs w:val="22"/>
        </w:rPr>
        <w:t>first</w:t>
      </w:r>
      <w:proofErr w:type="gramEnd"/>
      <w:r w:rsidRPr="005019A3">
        <w:rPr>
          <w:color w:val="auto"/>
          <w:sz w:val="22"/>
          <w:szCs w:val="22"/>
        </w:rPr>
        <w:t xml:space="preserve"> page of a process </w:t>
      </w:r>
    </w:p>
    <w:p w:rsidR="0063045A" w:rsidRPr="005019A3" w:rsidRDefault="0063045A" w:rsidP="0063045A">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:A</w:t>
      </w:r>
      <w:proofErr w:type="gramEnd"/>
      <w:r w:rsidRPr="005019A3">
        <w:rPr>
          <w:color w:val="auto"/>
          <w:sz w:val="22"/>
          <w:szCs w:val="22"/>
        </w:rPr>
        <w:t xml:space="preserv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34. Swap space exists in: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primary memory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secondary memory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CPU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none of the mentioned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:B</w:t>
      </w:r>
      <w:proofErr w:type="gramEnd"/>
      <w:r w:rsidRPr="005019A3">
        <w:rPr>
          <w:color w:val="auto"/>
          <w:sz w:val="22"/>
          <w:szCs w:val="22"/>
        </w:rPr>
        <w:t xml:space="preserve"> </w:t>
      </w:r>
    </w:p>
    <w:p w:rsidR="00315C20" w:rsidRPr="005019A3" w:rsidRDefault="00315C20"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35. When a program tries to access a page that is mapped in address space but not loaded in physical memory, then? </w:t>
      </w:r>
    </w:p>
    <w:p w:rsidR="0063045A" w:rsidRPr="005019A3" w:rsidRDefault="0063045A" w:rsidP="0063045A">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segmentation fault occurs </w:t>
      </w:r>
    </w:p>
    <w:p w:rsidR="0063045A" w:rsidRPr="005019A3" w:rsidRDefault="0063045A" w:rsidP="0063045A">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fatal error occurs </w:t>
      </w:r>
    </w:p>
    <w:p w:rsidR="0063045A" w:rsidRPr="005019A3" w:rsidRDefault="0063045A" w:rsidP="0063045A">
      <w:pPr>
        <w:pStyle w:val="Default"/>
        <w:spacing w:after="188"/>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page fault occurs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 error occurs </w:t>
      </w:r>
    </w:p>
    <w:p w:rsidR="0063045A" w:rsidRPr="005019A3" w:rsidRDefault="0063045A" w:rsidP="0063045A">
      <w:pPr>
        <w:pStyle w:val="Default"/>
        <w:rPr>
          <w:color w:val="auto"/>
          <w:sz w:val="22"/>
          <w:szCs w:val="22"/>
        </w:rPr>
      </w:pPr>
    </w:p>
    <w:p w:rsidR="0063045A" w:rsidRPr="005019A3" w:rsidRDefault="0063045A" w:rsidP="0063045A">
      <w:pPr>
        <w:pStyle w:val="Default"/>
        <w:pageBreakBefore/>
        <w:rPr>
          <w:color w:val="auto"/>
          <w:sz w:val="22"/>
          <w:szCs w:val="22"/>
        </w:rPr>
      </w:pPr>
      <w:r w:rsidRPr="005019A3">
        <w:rPr>
          <w:color w:val="auto"/>
          <w:sz w:val="22"/>
          <w:szCs w:val="22"/>
        </w:rPr>
        <w:lastRenderedPageBreak/>
        <w:t>ANSWER</w:t>
      </w:r>
      <w:proofErr w:type="gramStart"/>
      <w:r w:rsidRPr="005019A3">
        <w:rPr>
          <w:color w:val="auto"/>
          <w:sz w:val="22"/>
          <w:szCs w:val="22"/>
        </w:rPr>
        <w:t>:C</w:t>
      </w:r>
      <w:proofErr w:type="gramEnd"/>
      <w:r w:rsidRPr="005019A3">
        <w:rPr>
          <w:color w:val="auto"/>
          <w:sz w:val="22"/>
          <w:szCs w:val="22"/>
        </w:rPr>
        <w:t xml:space="preserve"> </w:t>
      </w:r>
    </w:p>
    <w:p w:rsidR="00315C20" w:rsidRPr="005019A3" w:rsidRDefault="00315C20"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36. Effective access time is directly proportional to: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page-fault rate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hit ratio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memory access time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none of the mentioned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315C20" w:rsidRPr="005019A3" w:rsidRDefault="00315C20"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37. In FIFO page replacement algorithm, when a page must be replaced: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oldest page is chosen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newest page is chosen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random page is chosen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none of the mentioned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315C20" w:rsidRPr="005019A3" w:rsidRDefault="00315C20"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38. Which algorithm chooses the page that has not been used for the longest period of time whenever the page required to be replaced?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proofErr w:type="gramStart"/>
      <w:r w:rsidRPr="005019A3">
        <w:rPr>
          <w:color w:val="auto"/>
          <w:sz w:val="22"/>
          <w:szCs w:val="22"/>
        </w:rPr>
        <w:t>first</w:t>
      </w:r>
      <w:proofErr w:type="gramEnd"/>
      <w:r w:rsidRPr="005019A3">
        <w:rPr>
          <w:color w:val="auto"/>
          <w:sz w:val="22"/>
          <w:szCs w:val="22"/>
        </w:rPr>
        <w:t xml:space="preserve"> in first out algorithm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additional reference bit algorithm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least recently used algorithm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counting based page replacement algorithm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:C</w:t>
      </w:r>
      <w:proofErr w:type="gramEnd"/>
      <w:r w:rsidRPr="005019A3">
        <w:rPr>
          <w:color w:val="auto"/>
          <w:sz w:val="22"/>
          <w:szCs w:val="22"/>
        </w:rPr>
        <w:t xml:space="preserve"> </w:t>
      </w:r>
    </w:p>
    <w:p w:rsidR="00315C20" w:rsidRPr="005019A3" w:rsidRDefault="00315C20"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 xml:space="preserve">39. A process is thrashing if: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it is spending more time paging than executing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it is spending less time paging than executing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page fault occurs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swapping </w:t>
      </w:r>
      <w:proofErr w:type="spellStart"/>
      <w:r w:rsidRPr="005019A3">
        <w:rPr>
          <w:color w:val="auto"/>
          <w:sz w:val="22"/>
          <w:szCs w:val="22"/>
        </w:rPr>
        <w:t>can not</w:t>
      </w:r>
      <w:proofErr w:type="spellEnd"/>
      <w:r w:rsidRPr="005019A3">
        <w:rPr>
          <w:color w:val="auto"/>
          <w:sz w:val="22"/>
          <w:szCs w:val="22"/>
        </w:rPr>
        <w:t xml:space="preserve"> take place </w:t>
      </w:r>
    </w:p>
    <w:p w:rsidR="0063045A" w:rsidRPr="005019A3" w:rsidRDefault="0063045A" w:rsidP="0063045A">
      <w:pPr>
        <w:pStyle w:val="Default"/>
        <w:rPr>
          <w:color w:val="auto"/>
          <w:sz w:val="22"/>
          <w:szCs w:val="22"/>
        </w:rPr>
      </w:pPr>
    </w:p>
    <w:p w:rsidR="0063045A" w:rsidRPr="005019A3" w:rsidRDefault="0063045A" w:rsidP="0063045A">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315C20" w:rsidRPr="005019A3" w:rsidRDefault="00315C20" w:rsidP="0063045A">
      <w:pPr>
        <w:pStyle w:val="Default"/>
        <w:rPr>
          <w:color w:val="auto"/>
          <w:sz w:val="22"/>
          <w:szCs w:val="22"/>
        </w:rPr>
      </w:pPr>
    </w:p>
    <w:p w:rsidR="0063045A" w:rsidRPr="005019A3" w:rsidRDefault="001E0CE3" w:rsidP="0063045A">
      <w:pPr>
        <w:pStyle w:val="Default"/>
        <w:rPr>
          <w:color w:val="auto"/>
          <w:sz w:val="22"/>
          <w:szCs w:val="22"/>
        </w:rPr>
      </w:pPr>
      <w:r w:rsidRPr="005019A3">
        <w:rPr>
          <w:color w:val="auto"/>
          <w:sz w:val="22"/>
          <w:szCs w:val="22"/>
        </w:rPr>
        <w:t>4</w:t>
      </w:r>
      <w:r w:rsidR="0063045A" w:rsidRPr="005019A3">
        <w:rPr>
          <w:color w:val="auto"/>
          <w:sz w:val="22"/>
          <w:szCs w:val="22"/>
        </w:rPr>
        <w:t xml:space="preserve">0. Working set model for page replacement is based on the assumption of: </w:t>
      </w:r>
    </w:p>
    <w:p w:rsidR="0063045A" w:rsidRPr="005019A3" w:rsidRDefault="0063045A" w:rsidP="0063045A">
      <w:pPr>
        <w:pStyle w:val="Default"/>
        <w:pageBreakBefore/>
        <w:rPr>
          <w:color w:val="auto"/>
          <w:sz w:val="22"/>
          <w:szCs w:val="22"/>
        </w:rPr>
      </w:pP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A. </w:t>
      </w:r>
      <w:r w:rsidRPr="005019A3">
        <w:rPr>
          <w:color w:val="auto"/>
          <w:sz w:val="22"/>
          <w:szCs w:val="22"/>
        </w:rPr>
        <w:t xml:space="preserve">modularity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B. </w:t>
      </w:r>
      <w:r w:rsidRPr="005019A3">
        <w:rPr>
          <w:color w:val="auto"/>
          <w:sz w:val="22"/>
          <w:szCs w:val="22"/>
        </w:rPr>
        <w:t xml:space="preserve">locality </w:t>
      </w:r>
    </w:p>
    <w:p w:rsidR="0063045A" w:rsidRPr="005019A3" w:rsidRDefault="0063045A" w:rsidP="0063045A">
      <w:pPr>
        <w:pStyle w:val="Default"/>
        <w:spacing w:after="189"/>
        <w:rPr>
          <w:color w:val="auto"/>
          <w:sz w:val="22"/>
          <w:szCs w:val="22"/>
        </w:rPr>
      </w:pPr>
      <w:r w:rsidRPr="005019A3">
        <w:rPr>
          <w:color w:val="auto"/>
          <w:sz w:val="22"/>
          <w:szCs w:val="22"/>
        </w:rPr>
        <w:t xml:space="preserve"> </w:t>
      </w:r>
      <w:r w:rsidRPr="005019A3">
        <w:rPr>
          <w:b/>
          <w:bCs/>
          <w:color w:val="auto"/>
          <w:sz w:val="22"/>
          <w:szCs w:val="22"/>
        </w:rPr>
        <w:t xml:space="preserve">C. </w:t>
      </w:r>
      <w:r w:rsidRPr="005019A3">
        <w:rPr>
          <w:color w:val="auto"/>
          <w:sz w:val="22"/>
          <w:szCs w:val="22"/>
        </w:rPr>
        <w:t xml:space="preserve">globalization </w:t>
      </w:r>
    </w:p>
    <w:p w:rsidR="0063045A" w:rsidRPr="005019A3" w:rsidRDefault="0063045A" w:rsidP="0063045A">
      <w:pPr>
        <w:pStyle w:val="Default"/>
        <w:rPr>
          <w:color w:val="auto"/>
          <w:sz w:val="22"/>
          <w:szCs w:val="22"/>
        </w:rPr>
      </w:pPr>
      <w:r w:rsidRPr="005019A3">
        <w:rPr>
          <w:color w:val="auto"/>
          <w:sz w:val="22"/>
          <w:szCs w:val="22"/>
        </w:rPr>
        <w:t xml:space="preserve"> </w:t>
      </w:r>
      <w:r w:rsidRPr="005019A3">
        <w:rPr>
          <w:b/>
          <w:bCs/>
          <w:color w:val="auto"/>
          <w:sz w:val="22"/>
          <w:szCs w:val="22"/>
        </w:rPr>
        <w:t xml:space="preserve">D. </w:t>
      </w:r>
      <w:r w:rsidRPr="005019A3">
        <w:rPr>
          <w:color w:val="auto"/>
          <w:sz w:val="22"/>
          <w:szCs w:val="22"/>
        </w:rPr>
        <w:t xml:space="preserve">random access </w:t>
      </w:r>
    </w:p>
    <w:p w:rsidR="0063045A" w:rsidRPr="005019A3" w:rsidRDefault="0063045A" w:rsidP="0063045A">
      <w:pPr>
        <w:pStyle w:val="Default"/>
        <w:rPr>
          <w:color w:val="auto"/>
          <w:sz w:val="22"/>
          <w:szCs w:val="22"/>
        </w:rPr>
      </w:pPr>
    </w:p>
    <w:p w:rsidR="0063045A" w:rsidRPr="005019A3" w:rsidRDefault="0063045A" w:rsidP="0063045A">
      <w:pPr>
        <w:pStyle w:val="NormalWeb"/>
        <w:shd w:val="clear" w:color="auto" w:fill="FFFFFF"/>
        <w:spacing w:before="0" w:beforeAutospacing="0" w:after="125" w:afterAutospacing="0"/>
        <w:rPr>
          <w:sz w:val="22"/>
          <w:szCs w:val="22"/>
        </w:rPr>
      </w:pPr>
      <w:r w:rsidRPr="005019A3">
        <w:rPr>
          <w:sz w:val="22"/>
          <w:szCs w:val="22"/>
        </w:rPr>
        <w:t>ANSWER</w:t>
      </w:r>
      <w:proofErr w:type="gramStart"/>
      <w:r w:rsidRPr="005019A3">
        <w:rPr>
          <w:sz w:val="22"/>
          <w:szCs w:val="22"/>
        </w:rPr>
        <w:t>:B</w:t>
      </w:r>
      <w:proofErr w:type="gramEnd"/>
    </w:p>
    <w:p w:rsidR="001E0CE3" w:rsidRPr="005019A3" w:rsidRDefault="001E0CE3" w:rsidP="0063045A">
      <w:pPr>
        <w:pStyle w:val="NormalWeb"/>
        <w:shd w:val="clear" w:color="auto" w:fill="FFFFFF"/>
        <w:spacing w:before="0" w:beforeAutospacing="0" w:after="125" w:afterAutospacing="0"/>
        <w:rPr>
          <w:sz w:val="22"/>
          <w:szCs w:val="22"/>
        </w:rPr>
      </w:pPr>
    </w:p>
    <w:p w:rsidR="001E0CE3" w:rsidRPr="005019A3" w:rsidRDefault="001E0CE3" w:rsidP="0063045A">
      <w:pPr>
        <w:pStyle w:val="NormalWeb"/>
        <w:shd w:val="clear" w:color="auto" w:fill="FFFFFF"/>
        <w:spacing w:before="0" w:beforeAutospacing="0" w:after="125" w:afterAutospacing="0"/>
        <w:rPr>
          <w:sz w:val="22"/>
          <w:szCs w:val="22"/>
        </w:rPr>
      </w:pPr>
      <w:r w:rsidRPr="005019A3">
        <w:rPr>
          <w:sz w:val="22"/>
          <w:szCs w:val="22"/>
        </w:rPr>
        <w:t xml:space="preserve">UNIT-V </w:t>
      </w:r>
    </w:p>
    <w:p w:rsidR="001E0CE3" w:rsidRPr="005019A3" w:rsidRDefault="001E0CE3" w:rsidP="0063045A">
      <w:pPr>
        <w:pStyle w:val="NormalWeb"/>
        <w:shd w:val="clear" w:color="auto" w:fill="FFFFFF"/>
        <w:spacing w:before="0" w:beforeAutospacing="0" w:after="125" w:afterAutospacing="0"/>
        <w:rPr>
          <w:sz w:val="22"/>
          <w:szCs w:val="22"/>
        </w:rPr>
      </w:pPr>
      <w:r w:rsidRPr="005019A3">
        <w:rPr>
          <w:sz w:val="22"/>
          <w:szCs w:val="22"/>
        </w:rPr>
        <w:t xml:space="preserve">2 Marks </w:t>
      </w:r>
    </w:p>
    <w:p w:rsidR="001E0CE3" w:rsidRPr="005019A3" w:rsidRDefault="001E0CE3" w:rsidP="0063045A">
      <w:pPr>
        <w:pStyle w:val="NormalWeb"/>
        <w:shd w:val="clear" w:color="auto" w:fill="FFFFFF"/>
        <w:spacing w:before="0" w:beforeAutospacing="0" w:after="125" w:afterAutospacing="0"/>
        <w:rPr>
          <w:sz w:val="22"/>
          <w:szCs w:val="22"/>
        </w:rPr>
      </w:pPr>
      <w:r w:rsidRPr="005019A3">
        <w:rPr>
          <w:sz w:val="22"/>
          <w:szCs w:val="22"/>
        </w:rPr>
        <w:t>1. What is a File?</w:t>
      </w:r>
    </w:p>
    <w:p w:rsidR="001E0CE3" w:rsidRPr="005019A3" w:rsidRDefault="001E0CE3" w:rsidP="0063045A">
      <w:pPr>
        <w:pStyle w:val="NormalWeb"/>
        <w:shd w:val="clear" w:color="auto" w:fill="FFFFFF"/>
        <w:spacing w:before="0" w:beforeAutospacing="0" w:after="125" w:afterAutospacing="0"/>
        <w:rPr>
          <w:sz w:val="22"/>
          <w:szCs w:val="22"/>
        </w:rPr>
      </w:pPr>
      <w:r w:rsidRPr="005019A3">
        <w:rPr>
          <w:sz w:val="22"/>
          <w:szCs w:val="22"/>
        </w:rPr>
        <w:t xml:space="preserve"> 2. List the various File Attributes </w:t>
      </w:r>
    </w:p>
    <w:p w:rsidR="001E0CE3" w:rsidRPr="005019A3" w:rsidRDefault="001E0CE3" w:rsidP="0063045A">
      <w:pPr>
        <w:pStyle w:val="NormalWeb"/>
        <w:shd w:val="clear" w:color="auto" w:fill="FFFFFF"/>
        <w:spacing w:before="0" w:beforeAutospacing="0" w:after="125" w:afterAutospacing="0"/>
        <w:rPr>
          <w:sz w:val="22"/>
          <w:szCs w:val="22"/>
        </w:rPr>
      </w:pPr>
      <w:r w:rsidRPr="005019A3">
        <w:rPr>
          <w:sz w:val="22"/>
          <w:szCs w:val="22"/>
        </w:rPr>
        <w:t xml:space="preserve">3. What are the various File Operations? </w:t>
      </w:r>
    </w:p>
    <w:p w:rsidR="001E0CE3" w:rsidRPr="005019A3" w:rsidRDefault="001E0CE3" w:rsidP="0063045A">
      <w:pPr>
        <w:pStyle w:val="NormalWeb"/>
        <w:shd w:val="clear" w:color="auto" w:fill="FFFFFF"/>
        <w:spacing w:before="0" w:beforeAutospacing="0" w:after="125" w:afterAutospacing="0"/>
        <w:rPr>
          <w:sz w:val="22"/>
          <w:szCs w:val="22"/>
        </w:rPr>
      </w:pPr>
      <w:r w:rsidRPr="005019A3">
        <w:rPr>
          <w:sz w:val="22"/>
          <w:szCs w:val="22"/>
        </w:rPr>
        <w:t xml:space="preserve">4. What is the information associated with an Open File? </w:t>
      </w:r>
    </w:p>
    <w:p w:rsidR="001E0CE3" w:rsidRPr="005019A3" w:rsidRDefault="001E0CE3" w:rsidP="0063045A">
      <w:pPr>
        <w:pStyle w:val="NormalWeb"/>
        <w:shd w:val="clear" w:color="auto" w:fill="FFFFFF"/>
        <w:spacing w:before="0" w:beforeAutospacing="0" w:after="125" w:afterAutospacing="0"/>
        <w:rPr>
          <w:sz w:val="22"/>
          <w:szCs w:val="22"/>
        </w:rPr>
      </w:pPr>
      <w:r w:rsidRPr="005019A3">
        <w:rPr>
          <w:sz w:val="22"/>
          <w:szCs w:val="22"/>
        </w:rPr>
        <w:t xml:space="preserve">5. What are the different Accessing Methods of a File? </w:t>
      </w:r>
    </w:p>
    <w:p w:rsidR="001E0CE3" w:rsidRPr="005019A3" w:rsidRDefault="001E0CE3" w:rsidP="0063045A">
      <w:pPr>
        <w:pStyle w:val="NormalWeb"/>
        <w:shd w:val="clear" w:color="auto" w:fill="FFFFFF"/>
        <w:spacing w:before="0" w:beforeAutospacing="0" w:after="125" w:afterAutospacing="0"/>
        <w:rPr>
          <w:sz w:val="22"/>
          <w:szCs w:val="22"/>
        </w:rPr>
      </w:pPr>
      <w:r w:rsidRPr="005019A3">
        <w:rPr>
          <w:sz w:val="22"/>
          <w:szCs w:val="22"/>
        </w:rPr>
        <w:t>6. What is Directory?</w:t>
      </w:r>
    </w:p>
    <w:p w:rsidR="001E0CE3" w:rsidRPr="005019A3" w:rsidRDefault="001E0CE3" w:rsidP="0063045A">
      <w:pPr>
        <w:pStyle w:val="NormalWeb"/>
        <w:shd w:val="clear" w:color="auto" w:fill="FFFFFF"/>
        <w:spacing w:before="0" w:beforeAutospacing="0" w:after="125" w:afterAutospacing="0"/>
        <w:rPr>
          <w:sz w:val="22"/>
          <w:szCs w:val="22"/>
        </w:rPr>
      </w:pPr>
      <w:r w:rsidRPr="005019A3">
        <w:rPr>
          <w:sz w:val="22"/>
          <w:szCs w:val="22"/>
        </w:rPr>
        <w:t xml:space="preserve"> 7. What are the operations that can be performed on a Directory? </w:t>
      </w:r>
    </w:p>
    <w:p w:rsidR="001E0CE3" w:rsidRPr="005019A3" w:rsidRDefault="001E0CE3" w:rsidP="0063045A">
      <w:pPr>
        <w:pStyle w:val="NormalWeb"/>
        <w:shd w:val="clear" w:color="auto" w:fill="FFFFFF"/>
        <w:spacing w:before="0" w:beforeAutospacing="0" w:after="125" w:afterAutospacing="0"/>
        <w:rPr>
          <w:sz w:val="22"/>
          <w:szCs w:val="22"/>
        </w:rPr>
      </w:pPr>
      <w:r w:rsidRPr="005019A3">
        <w:rPr>
          <w:sz w:val="22"/>
          <w:szCs w:val="22"/>
        </w:rPr>
        <w:t xml:space="preserve">8. What are the most common schemes for defining the Logical Structure of a Directory? </w:t>
      </w:r>
    </w:p>
    <w:p w:rsidR="001E0CE3" w:rsidRPr="005019A3" w:rsidRDefault="001E0CE3" w:rsidP="0063045A">
      <w:pPr>
        <w:pStyle w:val="NormalWeb"/>
        <w:shd w:val="clear" w:color="auto" w:fill="FFFFFF"/>
        <w:spacing w:before="0" w:beforeAutospacing="0" w:after="125" w:afterAutospacing="0"/>
        <w:rPr>
          <w:sz w:val="22"/>
          <w:szCs w:val="22"/>
        </w:rPr>
      </w:pPr>
      <w:r w:rsidRPr="005019A3">
        <w:rPr>
          <w:sz w:val="22"/>
          <w:szCs w:val="22"/>
        </w:rPr>
        <w:t xml:space="preserve">9. Define UFD and MFD </w:t>
      </w:r>
    </w:p>
    <w:p w:rsidR="001E0CE3" w:rsidRPr="005019A3" w:rsidRDefault="001E0CE3" w:rsidP="0063045A">
      <w:pPr>
        <w:pStyle w:val="NormalWeb"/>
        <w:shd w:val="clear" w:color="auto" w:fill="FFFFFF"/>
        <w:spacing w:before="0" w:beforeAutospacing="0" w:after="125" w:afterAutospacing="0"/>
        <w:rPr>
          <w:sz w:val="22"/>
          <w:szCs w:val="22"/>
        </w:rPr>
      </w:pPr>
      <w:r w:rsidRPr="005019A3">
        <w:rPr>
          <w:sz w:val="22"/>
          <w:szCs w:val="22"/>
        </w:rPr>
        <w:t xml:space="preserve">10. What is a Path Name? </w:t>
      </w:r>
    </w:p>
    <w:p w:rsidR="001E0CE3" w:rsidRPr="005019A3" w:rsidRDefault="001E0CE3" w:rsidP="0063045A">
      <w:pPr>
        <w:pStyle w:val="NormalWeb"/>
        <w:shd w:val="clear" w:color="auto" w:fill="FFFFFF"/>
        <w:spacing w:before="0" w:beforeAutospacing="0" w:after="125" w:afterAutospacing="0"/>
        <w:rPr>
          <w:sz w:val="22"/>
          <w:szCs w:val="22"/>
        </w:rPr>
      </w:pPr>
      <w:r w:rsidRPr="005019A3">
        <w:rPr>
          <w:sz w:val="22"/>
          <w:szCs w:val="22"/>
        </w:rPr>
        <w:t>11. If the average page faults service time of 25 ms and a memory access time of 100ns.Calculate the effective access time.</w:t>
      </w:r>
    </w:p>
    <w:p w:rsidR="001E0CE3" w:rsidRPr="005019A3" w:rsidRDefault="001E0CE3" w:rsidP="0063045A">
      <w:pPr>
        <w:pStyle w:val="NormalWeb"/>
        <w:shd w:val="clear" w:color="auto" w:fill="FFFFFF"/>
        <w:spacing w:before="0" w:beforeAutospacing="0" w:after="125" w:afterAutospacing="0"/>
        <w:rPr>
          <w:sz w:val="22"/>
          <w:szCs w:val="22"/>
        </w:rPr>
      </w:pPr>
      <w:r w:rsidRPr="005019A3">
        <w:rPr>
          <w:sz w:val="22"/>
          <w:szCs w:val="22"/>
        </w:rPr>
        <w:t xml:space="preserve"> 12. What are the types of Path Names? </w:t>
      </w:r>
    </w:p>
    <w:p w:rsidR="001E0CE3" w:rsidRPr="005019A3" w:rsidRDefault="001E0CE3" w:rsidP="0063045A">
      <w:pPr>
        <w:pStyle w:val="NormalWeb"/>
        <w:shd w:val="clear" w:color="auto" w:fill="FFFFFF"/>
        <w:spacing w:before="0" w:beforeAutospacing="0" w:after="125" w:afterAutospacing="0"/>
        <w:rPr>
          <w:sz w:val="22"/>
          <w:szCs w:val="22"/>
        </w:rPr>
      </w:pPr>
      <w:r w:rsidRPr="005019A3">
        <w:rPr>
          <w:sz w:val="22"/>
          <w:szCs w:val="22"/>
        </w:rPr>
        <w:t xml:space="preserve">5 Marks </w:t>
      </w:r>
    </w:p>
    <w:p w:rsidR="001E0CE3" w:rsidRPr="005019A3" w:rsidRDefault="001E0CE3" w:rsidP="0063045A">
      <w:pPr>
        <w:pStyle w:val="NormalWeb"/>
        <w:shd w:val="clear" w:color="auto" w:fill="FFFFFF"/>
        <w:spacing w:before="0" w:beforeAutospacing="0" w:after="125" w:afterAutospacing="0"/>
        <w:rPr>
          <w:sz w:val="22"/>
          <w:szCs w:val="22"/>
        </w:rPr>
      </w:pPr>
      <w:r w:rsidRPr="005019A3">
        <w:rPr>
          <w:sz w:val="22"/>
          <w:szCs w:val="22"/>
        </w:rPr>
        <w:t xml:space="preserve">1. Discuss the criteria for choosing a file organization </w:t>
      </w:r>
    </w:p>
    <w:p w:rsidR="001E0CE3" w:rsidRPr="005019A3" w:rsidRDefault="001E0CE3" w:rsidP="0063045A">
      <w:pPr>
        <w:pStyle w:val="NormalWeb"/>
        <w:shd w:val="clear" w:color="auto" w:fill="FFFFFF"/>
        <w:spacing w:before="0" w:beforeAutospacing="0" w:after="125" w:afterAutospacing="0"/>
        <w:rPr>
          <w:sz w:val="22"/>
          <w:szCs w:val="22"/>
        </w:rPr>
      </w:pPr>
      <w:r w:rsidRPr="005019A3">
        <w:rPr>
          <w:sz w:val="22"/>
          <w:szCs w:val="22"/>
        </w:rPr>
        <w:t xml:space="preserve">2. Describe indexed file, indexed sequential file organization </w:t>
      </w:r>
    </w:p>
    <w:p w:rsidR="001E0CE3" w:rsidRPr="005019A3" w:rsidRDefault="001E0CE3" w:rsidP="0063045A">
      <w:pPr>
        <w:pStyle w:val="NormalWeb"/>
        <w:shd w:val="clear" w:color="auto" w:fill="FFFFFF"/>
        <w:spacing w:before="0" w:beforeAutospacing="0" w:after="125" w:afterAutospacing="0"/>
        <w:rPr>
          <w:sz w:val="22"/>
          <w:szCs w:val="22"/>
        </w:rPr>
      </w:pPr>
      <w:r w:rsidRPr="005019A3">
        <w:rPr>
          <w:sz w:val="22"/>
          <w:szCs w:val="22"/>
        </w:rPr>
        <w:t xml:space="preserve">3. Explain hash files organization </w:t>
      </w:r>
    </w:p>
    <w:p w:rsidR="001E0CE3" w:rsidRPr="005019A3" w:rsidRDefault="001E0CE3" w:rsidP="0063045A">
      <w:pPr>
        <w:pStyle w:val="NormalWeb"/>
        <w:shd w:val="clear" w:color="auto" w:fill="FFFFFF"/>
        <w:spacing w:before="0" w:beforeAutospacing="0" w:after="125" w:afterAutospacing="0"/>
        <w:rPr>
          <w:sz w:val="22"/>
          <w:szCs w:val="22"/>
        </w:rPr>
      </w:pPr>
      <w:r w:rsidRPr="005019A3">
        <w:rPr>
          <w:sz w:val="22"/>
          <w:szCs w:val="22"/>
        </w:rPr>
        <w:t xml:space="preserve">4. Discuss the objectives for file management systems </w:t>
      </w:r>
    </w:p>
    <w:p w:rsidR="001E0CE3" w:rsidRPr="005019A3" w:rsidRDefault="001E0CE3" w:rsidP="0063045A">
      <w:pPr>
        <w:pStyle w:val="NormalWeb"/>
        <w:shd w:val="clear" w:color="auto" w:fill="FFFFFF"/>
        <w:spacing w:before="0" w:beforeAutospacing="0" w:after="125" w:afterAutospacing="0"/>
        <w:rPr>
          <w:sz w:val="22"/>
          <w:szCs w:val="22"/>
        </w:rPr>
      </w:pPr>
      <w:r w:rsidRPr="005019A3">
        <w:rPr>
          <w:sz w:val="22"/>
          <w:szCs w:val="22"/>
        </w:rPr>
        <w:t xml:space="preserve">5. Explain the file system Architecture </w:t>
      </w:r>
    </w:p>
    <w:p w:rsidR="001E0CE3" w:rsidRPr="005019A3" w:rsidRDefault="001E0CE3" w:rsidP="0063045A">
      <w:pPr>
        <w:pStyle w:val="NormalWeb"/>
        <w:shd w:val="clear" w:color="auto" w:fill="FFFFFF"/>
        <w:spacing w:before="0" w:beforeAutospacing="0" w:after="125" w:afterAutospacing="0"/>
        <w:rPr>
          <w:sz w:val="22"/>
          <w:szCs w:val="22"/>
        </w:rPr>
      </w:pPr>
      <w:r w:rsidRPr="005019A3">
        <w:rPr>
          <w:sz w:val="22"/>
          <w:szCs w:val="22"/>
        </w:rPr>
        <w:t xml:space="preserve">6. Explain about file attributes, file operations, and file types? </w:t>
      </w:r>
    </w:p>
    <w:p w:rsidR="001E0CE3" w:rsidRPr="005019A3" w:rsidRDefault="001E0CE3" w:rsidP="0063045A">
      <w:pPr>
        <w:pStyle w:val="NormalWeb"/>
        <w:shd w:val="clear" w:color="auto" w:fill="FFFFFF"/>
        <w:spacing w:before="0" w:beforeAutospacing="0" w:after="125" w:afterAutospacing="0"/>
        <w:rPr>
          <w:sz w:val="22"/>
          <w:szCs w:val="22"/>
        </w:rPr>
      </w:pPr>
      <w:r w:rsidRPr="005019A3">
        <w:rPr>
          <w:sz w:val="22"/>
          <w:szCs w:val="22"/>
        </w:rPr>
        <w:t xml:space="preserve">8. Explain about single-level, two-level directory structure? </w:t>
      </w:r>
    </w:p>
    <w:p w:rsidR="001E0CE3" w:rsidRPr="005019A3" w:rsidRDefault="001E0CE3" w:rsidP="0063045A">
      <w:pPr>
        <w:pStyle w:val="NormalWeb"/>
        <w:shd w:val="clear" w:color="auto" w:fill="FFFFFF"/>
        <w:spacing w:before="0" w:beforeAutospacing="0" w:after="125" w:afterAutospacing="0"/>
        <w:rPr>
          <w:sz w:val="22"/>
          <w:szCs w:val="22"/>
        </w:rPr>
      </w:pPr>
      <w:r w:rsidRPr="005019A3">
        <w:rPr>
          <w:sz w:val="22"/>
          <w:szCs w:val="22"/>
        </w:rPr>
        <w:t xml:space="preserve">9. Explain about file system mounting, file sharing? </w:t>
      </w:r>
    </w:p>
    <w:p w:rsidR="001E0CE3" w:rsidRPr="005019A3" w:rsidRDefault="001E0CE3" w:rsidP="0063045A">
      <w:pPr>
        <w:pStyle w:val="NormalWeb"/>
        <w:shd w:val="clear" w:color="auto" w:fill="FFFFFF"/>
        <w:spacing w:before="0" w:beforeAutospacing="0" w:after="125" w:afterAutospacing="0"/>
        <w:rPr>
          <w:sz w:val="22"/>
          <w:szCs w:val="22"/>
        </w:rPr>
      </w:pPr>
      <w:r w:rsidRPr="005019A3">
        <w:rPr>
          <w:sz w:val="22"/>
          <w:szCs w:val="22"/>
        </w:rPr>
        <w:t xml:space="preserve">10 Marks </w:t>
      </w:r>
    </w:p>
    <w:p w:rsidR="001E0CE3" w:rsidRPr="005019A3" w:rsidRDefault="001E0CE3" w:rsidP="0063045A">
      <w:pPr>
        <w:pStyle w:val="NormalWeb"/>
        <w:shd w:val="clear" w:color="auto" w:fill="FFFFFF"/>
        <w:spacing w:before="0" w:beforeAutospacing="0" w:after="125" w:afterAutospacing="0"/>
        <w:rPr>
          <w:sz w:val="22"/>
          <w:szCs w:val="22"/>
        </w:rPr>
      </w:pPr>
      <w:r w:rsidRPr="005019A3">
        <w:rPr>
          <w:sz w:val="22"/>
          <w:szCs w:val="22"/>
        </w:rPr>
        <w:t xml:space="preserve">1. Explain different free space management techniques in detail. </w:t>
      </w:r>
    </w:p>
    <w:p w:rsidR="001E0CE3" w:rsidRPr="005019A3" w:rsidRDefault="001E0CE3" w:rsidP="0063045A">
      <w:pPr>
        <w:pStyle w:val="NormalWeb"/>
        <w:shd w:val="clear" w:color="auto" w:fill="FFFFFF"/>
        <w:spacing w:before="0" w:beforeAutospacing="0" w:after="125" w:afterAutospacing="0"/>
        <w:rPr>
          <w:sz w:val="22"/>
          <w:szCs w:val="22"/>
        </w:rPr>
      </w:pPr>
      <w:r w:rsidRPr="005019A3">
        <w:rPr>
          <w:sz w:val="22"/>
          <w:szCs w:val="22"/>
        </w:rPr>
        <w:t xml:space="preserve">2. Explain the following </w:t>
      </w:r>
      <w:proofErr w:type="spellStart"/>
      <w:r w:rsidRPr="005019A3">
        <w:rPr>
          <w:sz w:val="22"/>
          <w:szCs w:val="22"/>
        </w:rPr>
        <w:t>wrt</w:t>
      </w:r>
      <w:proofErr w:type="spellEnd"/>
      <w:r w:rsidRPr="005019A3">
        <w:rPr>
          <w:sz w:val="22"/>
          <w:szCs w:val="22"/>
        </w:rPr>
        <w:t xml:space="preserve"> file a) Concept of file b) Access methods c) File sharing</w:t>
      </w:r>
    </w:p>
    <w:p w:rsidR="009A5FF0" w:rsidRPr="005019A3" w:rsidRDefault="009A5FF0" w:rsidP="0063045A">
      <w:pPr>
        <w:pStyle w:val="NormalWeb"/>
        <w:shd w:val="clear" w:color="auto" w:fill="FFFFFF"/>
        <w:spacing w:before="0" w:beforeAutospacing="0" w:after="125" w:afterAutospacing="0"/>
        <w:rPr>
          <w:sz w:val="22"/>
          <w:szCs w:val="22"/>
        </w:rPr>
      </w:pPr>
      <w:r w:rsidRPr="005019A3">
        <w:rPr>
          <w:sz w:val="22"/>
          <w:szCs w:val="22"/>
        </w:rPr>
        <w:lastRenderedPageBreak/>
        <w:t>MCQ</w:t>
      </w:r>
    </w:p>
    <w:p w:rsidR="001E0CE3" w:rsidRPr="005019A3" w:rsidRDefault="001E0CE3" w:rsidP="001E0CE3">
      <w:pPr>
        <w:pStyle w:val="Default"/>
        <w:rPr>
          <w:color w:val="auto"/>
          <w:sz w:val="22"/>
          <w:szCs w:val="22"/>
        </w:rPr>
      </w:pPr>
      <w:r w:rsidRPr="005019A3">
        <w:rPr>
          <w:color w:val="auto"/>
          <w:sz w:val="22"/>
          <w:szCs w:val="22"/>
        </w:rPr>
        <w:t xml:space="preserve">1. Destruction of files for malicious reasons such as access by fraudulent people is classified as being </w:t>
      </w:r>
    </w:p>
    <w:p w:rsidR="001E0CE3" w:rsidRPr="005019A3" w:rsidRDefault="001E0CE3" w:rsidP="001E0CE3">
      <w:pPr>
        <w:pStyle w:val="Default"/>
        <w:spacing w:after="106"/>
        <w:rPr>
          <w:color w:val="auto"/>
          <w:sz w:val="22"/>
          <w:szCs w:val="22"/>
        </w:rPr>
      </w:pPr>
      <w:r w:rsidRPr="005019A3">
        <w:rPr>
          <w:color w:val="auto"/>
          <w:sz w:val="22"/>
          <w:szCs w:val="22"/>
        </w:rPr>
        <w:t xml:space="preserve">A. modified </w:t>
      </w:r>
    </w:p>
    <w:p w:rsidR="001E0CE3" w:rsidRPr="005019A3" w:rsidRDefault="001E0CE3" w:rsidP="001E0CE3">
      <w:pPr>
        <w:pStyle w:val="Default"/>
        <w:spacing w:after="106"/>
        <w:rPr>
          <w:color w:val="auto"/>
          <w:sz w:val="22"/>
          <w:szCs w:val="22"/>
        </w:rPr>
      </w:pPr>
      <w:r w:rsidRPr="005019A3">
        <w:rPr>
          <w:color w:val="auto"/>
          <w:sz w:val="22"/>
          <w:szCs w:val="22"/>
        </w:rPr>
        <w:t xml:space="preserve">B. accessed </w:t>
      </w:r>
    </w:p>
    <w:p w:rsidR="001E0CE3" w:rsidRPr="005019A3" w:rsidRDefault="001E0CE3" w:rsidP="001E0CE3">
      <w:pPr>
        <w:pStyle w:val="Default"/>
        <w:spacing w:after="106"/>
        <w:rPr>
          <w:color w:val="auto"/>
          <w:sz w:val="22"/>
          <w:szCs w:val="22"/>
        </w:rPr>
      </w:pPr>
      <w:r w:rsidRPr="005019A3">
        <w:rPr>
          <w:color w:val="auto"/>
          <w:sz w:val="22"/>
          <w:szCs w:val="22"/>
        </w:rPr>
        <w:t xml:space="preserve">C. destroyed </w:t>
      </w:r>
    </w:p>
    <w:p w:rsidR="001E0CE3" w:rsidRPr="005019A3" w:rsidRDefault="001E0CE3" w:rsidP="001E0CE3">
      <w:pPr>
        <w:pStyle w:val="Default"/>
        <w:rPr>
          <w:color w:val="auto"/>
          <w:sz w:val="22"/>
          <w:szCs w:val="22"/>
        </w:rPr>
      </w:pPr>
      <w:r w:rsidRPr="005019A3">
        <w:rPr>
          <w:color w:val="auto"/>
          <w:sz w:val="22"/>
          <w:szCs w:val="22"/>
        </w:rPr>
        <w:t xml:space="preserve">D. unauthorized access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1E0CE3" w:rsidRPr="005019A3" w:rsidRDefault="001E0CE3" w:rsidP="001E0CE3">
      <w:pPr>
        <w:pStyle w:val="Default"/>
        <w:rPr>
          <w:color w:val="auto"/>
          <w:sz w:val="22"/>
          <w:szCs w:val="22"/>
        </w:rPr>
      </w:pPr>
      <w:r w:rsidRPr="005019A3">
        <w:rPr>
          <w:color w:val="auto"/>
          <w:sz w:val="22"/>
          <w:szCs w:val="22"/>
        </w:rPr>
        <w:t xml:space="preserve"> </w:t>
      </w:r>
    </w:p>
    <w:p w:rsidR="001E0CE3" w:rsidRPr="005019A3" w:rsidRDefault="001E0CE3" w:rsidP="001E0CE3">
      <w:pPr>
        <w:pStyle w:val="Default"/>
        <w:rPr>
          <w:color w:val="auto"/>
          <w:sz w:val="22"/>
          <w:szCs w:val="22"/>
        </w:rPr>
      </w:pPr>
      <w:r w:rsidRPr="005019A3">
        <w:rPr>
          <w:b/>
          <w:bCs/>
          <w:color w:val="auto"/>
          <w:sz w:val="22"/>
          <w:szCs w:val="22"/>
        </w:rPr>
        <w:t xml:space="preserve">2. </w:t>
      </w:r>
      <w:r w:rsidRPr="005019A3">
        <w:rPr>
          <w:color w:val="auto"/>
          <w:sz w:val="22"/>
          <w:szCs w:val="22"/>
        </w:rPr>
        <w:t xml:space="preserve">In files, if </w:t>
      </w:r>
      <w:proofErr w:type="gramStart"/>
      <w:r w:rsidRPr="005019A3">
        <w:rPr>
          <w:color w:val="auto"/>
          <w:sz w:val="22"/>
          <w:szCs w:val="22"/>
        </w:rPr>
        <w:t>order of operation on two or more files are</w:t>
      </w:r>
      <w:proofErr w:type="gramEnd"/>
      <w:r w:rsidRPr="005019A3">
        <w:rPr>
          <w:color w:val="auto"/>
          <w:sz w:val="22"/>
          <w:szCs w:val="22"/>
        </w:rPr>
        <w:t xml:space="preserve"> similar, then operation will be </w:t>
      </w:r>
    </w:p>
    <w:p w:rsidR="001E0CE3" w:rsidRPr="005019A3" w:rsidRDefault="001E0CE3" w:rsidP="001E0CE3">
      <w:pPr>
        <w:pStyle w:val="Default"/>
        <w:spacing w:after="106"/>
        <w:rPr>
          <w:color w:val="auto"/>
          <w:sz w:val="22"/>
          <w:szCs w:val="22"/>
        </w:rPr>
      </w:pPr>
      <w:r w:rsidRPr="005019A3">
        <w:rPr>
          <w:color w:val="auto"/>
          <w:sz w:val="22"/>
          <w:szCs w:val="22"/>
        </w:rPr>
        <w:t xml:space="preserve">A. complex </w:t>
      </w:r>
    </w:p>
    <w:p w:rsidR="001E0CE3" w:rsidRPr="005019A3" w:rsidRDefault="001E0CE3" w:rsidP="001E0CE3">
      <w:pPr>
        <w:pStyle w:val="Default"/>
        <w:spacing w:after="106"/>
        <w:rPr>
          <w:color w:val="auto"/>
          <w:sz w:val="22"/>
          <w:szCs w:val="22"/>
        </w:rPr>
      </w:pPr>
      <w:r w:rsidRPr="005019A3">
        <w:rPr>
          <w:color w:val="auto"/>
          <w:sz w:val="22"/>
          <w:szCs w:val="22"/>
        </w:rPr>
        <w:t xml:space="preserve">B. simple </w:t>
      </w:r>
    </w:p>
    <w:p w:rsidR="001E0CE3" w:rsidRPr="005019A3" w:rsidRDefault="001E0CE3" w:rsidP="001E0CE3">
      <w:pPr>
        <w:pStyle w:val="Default"/>
        <w:spacing w:after="106"/>
        <w:rPr>
          <w:color w:val="auto"/>
          <w:sz w:val="22"/>
          <w:szCs w:val="22"/>
        </w:rPr>
      </w:pPr>
      <w:r w:rsidRPr="005019A3">
        <w:rPr>
          <w:color w:val="auto"/>
          <w:sz w:val="22"/>
          <w:szCs w:val="22"/>
        </w:rPr>
        <w:t xml:space="preserve">C. sequential </w:t>
      </w:r>
    </w:p>
    <w:p w:rsidR="001E0CE3" w:rsidRPr="005019A3" w:rsidRDefault="001E0CE3" w:rsidP="001E0CE3">
      <w:pPr>
        <w:pStyle w:val="Default"/>
        <w:rPr>
          <w:color w:val="auto"/>
          <w:sz w:val="22"/>
          <w:szCs w:val="22"/>
        </w:rPr>
      </w:pPr>
      <w:r w:rsidRPr="005019A3">
        <w:rPr>
          <w:color w:val="auto"/>
          <w:sz w:val="22"/>
          <w:szCs w:val="22"/>
        </w:rPr>
        <w:t xml:space="preserve">D. combinational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:B</w:t>
      </w:r>
      <w:proofErr w:type="gramEnd"/>
      <w:r w:rsidRPr="005019A3">
        <w:rPr>
          <w:color w:val="auto"/>
          <w:sz w:val="22"/>
          <w:szCs w:val="22"/>
        </w:rPr>
        <w:t xml:space="preserve"> </w:t>
      </w:r>
    </w:p>
    <w:p w:rsidR="001E0CE3" w:rsidRPr="005019A3" w:rsidRDefault="001E0CE3" w:rsidP="001E0CE3">
      <w:pPr>
        <w:pStyle w:val="Default"/>
        <w:rPr>
          <w:color w:val="auto"/>
          <w:sz w:val="22"/>
          <w:szCs w:val="22"/>
        </w:rPr>
      </w:pPr>
      <w:r w:rsidRPr="005019A3">
        <w:rPr>
          <w:color w:val="auto"/>
          <w:sz w:val="22"/>
          <w:szCs w:val="22"/>
        </w:rPr>
        <w:t xml:space="preserve"> </w:t>
      </w:r>
    </w:p>
    <w:p w:rsidR="001E0CE3" w:rsidRPr="005019A3" w:rsidRDefault="001E0CE3" w:rsidP="001E0CE3">
      <w:pPr>
        <w:pStyle w:val="Default"/>
        <w:rPr>
          <w:color w:val="auto"/>
          <w:sz w:val="22"/>
          <w:szCs w:val="22"/>
        </w:rPr>
      </w:pPr>
      <w:r w:rsidRPr="005019A3">
        <w:rPr>
          <w:b/>
          <w:bCs/>
          <w:color w:val="auto"/>
          <w:sz w:val="22"/>
          <w:szCs w:val="22"/>
        </w:rPr>
        <w:t xml:space="preserve">3. </w:t>
      </w:r>
      <w:r w:rsidRPr="005019A3">
        <w:rPr>
          <w:color w:val="auto"/>
          <w:sz w:val="22"/>
          <w:szCs w:val="22"/>
        </w:rPr>
        <w:t xml:space="preserve">Search in which record is checked and read for desired items in file linearly is classified as </w:t>
      </w:r>
    </w:p>
    <w:p w:rsidR="001E0CE3" w:rsidRPr="005019A3" w:rsidRDefault="001E0CE3" w:rsidP="001E0CE3">
      <w:pPr>
        <w:pStyle w:val="Default"/>
        <w:spacing w:after="106"/>
        <w:rPr>
          <w:color w:val="auto"/>
          <w:sz w:val="22"/>
          <w:szCs w:val="22"/>
        </w:rPr>
      </w:pPr>
      <w:r w:rsidRPr="005019A3">
        <w:rPr>
          <w:color w:val="auto"/>
          <w:sz w:val="22"/>
          <w:szCs w:val="22"/>
        </w:rPr>
        <w:t xml:space="preserve">A. combinational search </w:t>
      </w:r>
    </w:p>
    <w:p w:rsidR="001E0CE3" w:rsidRPr="005019A3" w:rsidRDefault="001E0CE3" w:rsidP="001E0CE3">
      <w:pPr>
        <w:pStyle w:val="Default"/>
        <w:spacing w:after="106"/>
        <w:rPr>
          <w:color w:val="auto"/>
          <w:sz w:val="22"/>
          <w:szCs w:val="22"/>
        </w:rPr>
      </w:pPr>
      <w:r w:rsidRPr="005019A3">
        <w:rPr>
          <w:color w:val="auto"/>
          <w:sz w:val="22"/>
          <w:szCs w:val="22"/>
        </w:rPr>
        <w:t xml:space="preserve">B. linear research </w:t>
      </w:r>
    </w:p>
    <w:p w:rsidR="001E0CE3" w:rsidRPr="005019A3" w:rsidRDefault="001E0CE3" w:rsidP="001E0CE3">
      <w:pPr>
        <w:pStyle w:val="Default"/>
        <w:spacing w:after="106"/>
        <w:rPr>
          <w:color w:val="auto"/>
          <w:sz w:val="22"/>
          <w:szCs w:val="22"/>
        </w:rPr>
      </w:pPr>
      <w:r w:rsidRPr="005019A3">
        <w:rPr>
          <w:color w:val="auto"/>
          <w:sz w:val="22"/>
          <w:szCs w:val="22"/>
        </w:rPr>
        <w:t xml:space="preserve">C. linear search </w:t>
      </w:r>
    </w:p>
    <w:p w:rsidR="001E0CE3" w:rsidRPr="005019A3" w:rsidRDefault="001E0CE3" w:rsidP="001E0CE3">
      <w:pPr>
        <w:pStyle w:val="Default"/>
        <w:rPr>
          <w:color w:val="auto"/>
          <w:sz w:val="22"/>
          <w:szCs w:val="22"/>
        </w:rPr>
      </w:pPr>
      <w:r w:rsidRPr="005019A3">
        <w:rPr>
          <w:color w:val="auto"/>
          <w:sz w:val="22"/>
          <w:szCs w:val="22"/>
        </w:rPr>
        <w:t xml:space="preserve">D. quadratic search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:C</w:t>
      </w:r>
      <w:proofErr w:type="gramEnd"/>
      <w:r w:rsidRPr="005019A3">
        <w:rPr>
          <w:color w:val="auto"/>
          <w:sz w:val="22"/>
          <w:szCs w:val="22"/>
        </w:rPr>
        <w:t xml:space="preserve"> </w:t>
      </w:r>
    </w:p>
    <w:p w:rsidR="001E0CE3" w:rsidRPr="005019A3" w:rsidRDefault="001E0CE3" w:rsidP="001E0CE3">
      <w:pPr>
        <w:pStyle w:val="Default"/>
        <w:pageBreakBefore/>
        <w:rPr>
          <w:color w:val="auto"/>
          <w:sz w:val="22"/>
          <w:szCs w:val="22"/>
        </w:rPr>
      </w:pPr>
      <w:r w:rsidRPr="005019A3">
        <w:rPr>
          <w:color w:val="auto"/>
          <w:sz w:val="22"/>
          <w:szCs w:val="22"/>
        </w:rPr>
        <w:lastRenderedPageBreak/>
        <w:t xml:space="preserve"> </w:t>
      </w:r>
    </w:p>
    <w:p w:rsidR="001E0CE3" w:rsidRPr="005019A3" w:rsidRDefault="001E0CE3" w:rsidP="001E0CE3">
      <w:pPr>
        <w:pStyle w:val="Default"/>
        <w:rPr>
          <w:color w:val="auto"/>
          <w:sz w:val="22"/>
          <w:szCs w:val="22"/>
        </w:rPr>
      </w:pPr>
      <w:r w:rsidRPr="005019A3">
        <w:rPr>
          <w:b/>
          <w:bCs/>
          <w:color w:val="auto"/>
          <w:sz w:val="22"/>
          <w:szCs w:val="22"/>
        </w:rPr>
        <w:t xml:space="preserve">4. </w:t>
      </w:r>
      <w:r w:rsidRPr="005019A3">
        <w:rPr>
          <w:color w:val="auto"/>
          <w:sz w:val="22"/>
          <w:szCs w:val="22"/>
        </w:rPr>
        <w:t xml:space="preserve">Field which is used to identify specific record and can't be duplicated is classified as </w:t>
      </w:r>
    </w:p>
    <w:p w:rsidR="001E0CE3" w:rsidRPr="005019A3" w:rsidRDefault="001E0CE3" w:rsidP="001E0CE3">
      <w:pPr>
        <w:pStyle w:val="Default"/>
        <w:spacing w:after="106"/>
        <w:rPr>
          <w:color w:val="auto"/>
          <w:sz w:val="22"/>
          <w:szCs w:val="22"/>
        </w:rPr>
      </w:pPr>
      <w:r w:rsidRPr="005019A3">
        <w:rPr>
          <w:color w:val="auto"/>
          <w:sz w:val="22"/>
          <w:szCs w:val="22"/>
        </w:rPr>
        <w:t xml:space="preserve">A. key field </w:t>
      </w:r>
    </w:p>
    <w:p w:rsidR="001E0CE3" w:rsidRPr="005019A3" w:rsidRDefault="001E0CE3" w:rsidP="001E0CE3">
      <w:pPr>
        <w:pStyle w:val="Default"/>
        <w:spacing w:after="106"/>
        <w:rPr>
          <w:color w:val="auto"/>
          <w:sz w:val="22"/>
          <w:szCs w:val="22"/>
        </w:rPr>
      </w:pPr>
      <w:r w:rsidRPr="005019A3">
        <w:rPr>
          <w:color w:val="auto"/>
          <w:sz w:val="22"/>
          <w:szCs w:val="22"/>
        </w:rPr>
        <w:t xml:space="preserve">B. duplicate field </w:t>
      </w:r>
    </w:p>
    <w:p w:rsidR="001E0CE3" w:rsidRPr="005019A3" w:rsidRDefault="001E0CE3" w:rsidP="001E0CE3">
      <w:pPr>
        <w:pStyle w:val="Default"/>
        <w:spacing w:after="106"/>
        <w:rPr>
          <w:color w:val="auto"/>
          <w:sz w:val="22"/>
          <w:szCs w:val="22"/>
        </w:rPr>
      </w:pPr>
      <w:r w:rsidRPr="005019A3">
        <w:rPr>
          <w:color w:val="auto"/>
          <w:sz w:val="22"/>
          <w:szCs w:val="22"/>
        </w:rPr>
        <w:t xml:space="preserve">C. copied field </w:t>
      </w:r>
    </w:p>
    <w:p w:rsidR="001E0CE3" w:rsidRPr="005019A3" w:rsidRDefault="001E0CE3" w:rsidP="001E0CE3">
      <w:pPr>
        <w:pStyle w:val="Default"/>
        <w:rPr>
          <w:color w:val="auto"/>
          <w:sz w:val="22"/>
          <w:szCs w:val="22"/>
        </w:rPr>
      </w:pPr>
      <w:r w:rsidRPr="005019A3">
        <w:rPr>
          <w:color w:val="auto"/>
          <w:sz w:val="22"/>
          <w:szCs w:val="22"/>
        </w:rPr>
        <w:t xml:space="preserve">D. original field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 xml:space="preserve">Answer A </w:t>
      </w:r>
    </w:p>
    <w:p w:rsidR="009A5FF0" w:rsidRPr="005019A3" w:rsidRDefault="009A5FF0" w:rsidP="001E0CE3">
      <w:pPr>
        <w:pStyle w:val="Default"/>
        <w:rPr>
          <w:b/>
          <w:bCs/>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5. </w:t>
      </w:r>
      <w:r w:rsidRPr="005019A3">
        <w:rPr>
          <w:color w:val="auto"/>
          <w:sz w:val="22"/>
          <w:szCs w:val="22"/>
        </w:rPr>
        <w:t xml:space="preserve">Access in which records are accessed from and inserted into file, is classified as </w:t>
      </w:r>
    </w:p>
    <w:p w:rsidR="001E0CE3" w:rsidRPr="005019A3" w:rsidRDefault="001E0CE3" w:rsidP="001E0CE3">
      <w:pPr>
        <w:pStyle w:val="Default"/>
        <w:spacing w:after="106"/>
        <w:rPr>
          <w:color w:val="auto"/>
          <w:sz w:val="22"/>
          <w:szCs w:val="22"/>
        </w:rPr>
      </w:pPr>
      <w:r w:rsidRPr="005019A3">
        <w:rPr>
          <w:color w:val="auto"/>
          <w:sz w:val="22"/>
          <w:szCs w:val="22"/>
        </w:rPr>
        <w:t xml:space="preserve">A. direct access </w:t>
      </w:r>
    </w:p>
    <w:p w:rsidR="001E0CE3" w:rsidRPr="005019A3" w:rsidRDefault="001E0CE3" w:rsidP="001E0CE3">
      <w:pPr>
        <w:pStyle w:val="Default"/>
        <w:spacing w:after="106"/>
        <w:rPr>
          <w:color w:val="auto"/>
          <w:sz w:val="22"/>
          <w:szCs w:val="22"/>
        </w:rPr>
      </w:pPr>
      <w:r w:rsidRPr="005019A3">
        <w:rPr>
          <w:color w:val="auto"/>
          <w:sz w:val="22"/>
          <w:szCs w:val="22"/>
        </w:rPr>
        <w:t xml:space="preserve">B. sequential access </w:t>
      </w:r>
    </w:p>
    <w:p w:rsidR="001E0CE3" w:rsidRPr="005019A3" w:rsidRDefault="001E0CE3" w:rsidP="001E0CE3">
      <w:pPr>
        <w:pStyle w:val="Default"/>
        <w:spacing w:after="106"/>
        <w:rPr>
          <w:color w:val="auto"/>
          <w:sz w:val="22"/>
          <w:szCs w:val="22"/>
        </w:rPr>
      </w:pPr>
      <w:r w:rsidRPr="005019A3">
        <w:rPr>
          <w:color w:val="auto"/>
          <w:sz w:val="22"/>
          <w:szCs w:val="22"/>
        </w:rPr>
        <w:t xml:space="preserve">C. random access </w:t>
      </w:r>
    </w:p>
    <w:p w:rsidR="001E0CE3" w:rsidRPr="005019A3" w:rsidRDefault="001E0CE3" w:rsidP="001E0CE3">
      <w:pPr>
        <w:pStyle w:val="Default"/>
        <w:rPr>
          <w:color w:val="auto"/>
          <w:sz w:val="22"/>
          <w:szCs w:val="22"/>
        </w:rPr>
      </w:pPr>
      <w:r w:rsidRPr="005019A3">
        <w:rPr>
          <w:color w:val="auto"/>
          <w:sz w:val="22"/>
          <w:szCs w:val="22"/>
        </w:rPr>
        <w:t xml:space="preserve">D. duplicate access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:B</w:t>
      </w:r>
      <w:proofErr w:type="gramEnd"/>
      <w:r w:rsidRPr="005019A3">
        <w:rPr>
          <w:color w:val="auto"/>
          <w:sz w:val="22"/>
          <w:szCs w:val="22"/>
        </w:rPr>
        <w:t xml:space="preserve"> </w:t>
      </w:r>
    </w:p>
    <w:p w:rsidR="009A5FF0" w:rsidRPr="005019A3" w:rsidRDefault="009A5FF0"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6.</w:t>
      </w:r>
      <w:r w:rsidR="009A5FF0" w:rsidRPr="005019A3">
        <w:rPr>
          <w:color w:val="auto"/>
          <w:sz w:val="22"/>
          <w:szCs w:val="22"/>
        </w:rPr>
        <w:t xml:space="preserve"> </w:t>
      </w:r>
      <w:r w:rsidRPr="005019A3">
        <w:rPr>
          <w:color w:val="auto"/>
          <w:sz w:val="22"/>
          <w:szCs w:val="22"/>
        </w:rPr>
        <w:t xml:space="preserve">Smallest piece of data that could be deal separately is classified as </w:t>
      </w:r>
    </w:p>
    <w:p w:rsidR="001E0CE3" w:rsidRPr="005019A3" w:rsidRDefault="001E0CE3" w:rsidP="001E0CE3">
      <w:pPr>
        <w:pStyle w:val="Default"/>
        <w:spacing w:after="106"/>
        <w:rPr>
          <w:color w:val="auto"/>
          <w:sz w:val="22"/>
          <w:szCs w:val="22"/>
        </w:rPr>
      </w:pPr>
      <w:r w:rsidRPr="005019A3">
        <w:rPr>
          <w:color w:val="auto"/>
          <w:sz w:val="22"/>
          <w:szCs w:val="22"/>
        </w:rPr>
        <w:t xml:space="preserve">A. file record </w:t>
      </w:r>
    </w:p>
    <w:p w:rsidR="001E0CE3" w:rsidRPr="005019A3" w:rsidRDefault="001E0CE3" w:rsidP="001E0CE3">
      <w:pPr>
        <w:pStyle w:val="Default"/>
        <w:spacing w:after="106"/>
        <w:rPr>
          <w:color w:val="auto"/>
          <w:sz w:val="22"/>
          <w:szCs w:val="22"/>
        </w:rPr>
      </w:pPr>
      <w:r w:rsidRPr="005019A3">
        <w:rPr>
          <w:color w:val="auto"/>
          <w:sz w:val="22"/>
          <w:szCs w:val="22"/>
        </w:rPr>
        <w:t xml:space="preserve">B. item </w:t>
      </w:r>
    </w:p>
    <w:p w:rsidR="001E0CE3" w:rsidRPr="005019A3" w:rsidRDefault="001E0CE3" w:rsidP="001E0CE3">
      <w:pPr>
        <w:pStyle w:val="Default"/>
        <w:spacing w:after="106"/>
        <w:rPr>
          <w:color w:val="auto"/>
          <w:sz w:val="22"/>
          <w:szCs w:val="22"/>
        </w:rPr>
      </w:pPr>
      <w:r w:rsidRPr="005019A3">
        <w:rPr>
          <w:color w:val="auto"/>
          <w:sz w:val="22"/>
          <w:szCs w:val="22"/>
        </w:rPr>
        <w:t xml:space="preserve">C. data column </w:t>
      </w:r>
    </w:p>
    <w:p w:rsidR="001E0CE3" w:rsidRPr="005019A3" w:rsidRDefault="001E0CE3" w:rsidP="001E0CE3">
      <w:pPr>
        <w:pStyle w:val="Default"/>
        <w:rPr>
          <w:color w:val="auto"/>
          <w:sz w:val="22"/>
          <w:szCs w:val="22"/>
        </w:rPr>
      </w:pPr>
      <w:r w:rsidRPr="005019A3">
        <w:rPr>
          <w:color w:val="auto"/>
          <w:sz w:val="22"/>
          <w:szCs w:val="22"/>
        </w:rPr>
        <w:t xml:space="preserve">D. bug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:B</w:t>
      </w:r>
      <w:proofErr w:type="gramEnd"/>
      <w:r w:rsidRPr="005019A3">
        <w:rPr>
          <w:color w:val="auto"/>
          <w:sz w:val="22"/>
          <w:szCs w:val="22"/>
        </w:rPr>
        <w:t xml:space="preserve"> </w:t>
      </w:r>
    </w:p>
    <w:p w:rsidR="009A5FF0" w:rsidRPr="005019A3" w:rsidRDefault="009A5FF0" w:rsidP="001E0CE3">
      <w:pPr>
        <w:pStyle w:val="Default"/>
        <w:rPr>
          <w:b/>
          <w:bCs/>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7. </w:t>
      </w:r>
      <w:r w:rsidRPr="005019A3">
        <w:rPr>
          <w:color w:val="auto"/>
          <w:sz w:val="22"/>
          <w:szCs w:val="22"/>
        </w:rPr>
        <w:t xml:space="preserve">File code which engineers add to file name and limit access to few users is called </w:t>
      </w:r>
    </w:p>
    <w:p w:rsidR="001E0CE3" w:rsidRPr="005019A3" w:rsidRDefault="001E0CE3" w:rsidP="001E0CE3">
      <w:pPr>
        <w:pStyle w:val="Default"/>
        <w:spacing w:after="106"/>
        <w:rPr>
          <w:color w:val="auto"/>
          <w:sz w:val="22"/>
          <w:szCs w:val="22"/>
        </w:rPr>
      </w:pPr>
      <w:r w:rsidRPr="005019A3">
        <w:rPr>
          <w:color w:val="auto"/>
          <w:sz w:val="22"/>
          <w:szCs w:val="22"/>
        </w:rPr>
        <w:t xml:space="preserve">A. limited code </w:t>
      </w:r>
    </w:p>
    <w:p w:rsidR="001E0CE3" w:rsidRPr="005019A3" w:rsidRDefault="001E0CE3" w:rsidP="001E0CE3">
      <w:pPr>
        <w:pStyle w:val="Default"/>
        <w:spacing w:after="106"/>
        <w:rPr>
          <w:color w:val="auto"/>
          <w:sz w:val="22"/>
          <w:szCs w:val="22"/>
        </w:rPr>
      </w:pPr>
      <w:r w:rsidRPr="005019A3">
        <w:rPr>
          <w:color w:val="auto"/>
          <w:sz w:val="22"/>
          <w:szCs w:val="22"/>
        </w:rPr>
        <w:t xml:space="preserve">B. access code </w:t>
      </w:r>
    </w:p>
    <w:p w:rsidR="001E0CE3" w:rsidRPr="005019A3" w:rsidRDefault="001E0CE3" w:rsidP="001E0CE3">
      <w:pPr>
        <w:pStyle w:val="Default"/>
        <w:spacing w:after="106"/>
        <w:rPr>
          <w:color w:val="auto"/>
          <w:sz w:val="22"/>
          <w:szCs w:val="22"/>
        </w:rPr>
      </w:pPr>
      <w:r w:rsidRPr="005019A3">
        <w:rPr>
          <w:color w:val="auto"/>
          <w:sz w:val="22"/>
          <w:szCs w:val="22"/>
        </w:rPr>
        <w:t xml:space="preserve">C. code protection </w:t>
      </w:r>
    </w:p>
    <w:p w:rsidR="001E0CE3" w:rsidRPr="005019A3" w:rsidRDefault="001E0CE3" w:rsidP="001E0CE3">
      <w:pPr>
        <w:pStyle w:val="Default"/>
        <w:rPr>
          <w:color w:val="auto"/>
          <w:sz w:val="22"/>
          <w:szCs w:val="22"/>
        </w:rPr>
      </w:pPr>
      <w:r w:rsidRPr="005019A3">
        <w:rPr>
          <w:color w:val="auto"/>
          <w:sz w:val="22"/>
          <w:szCs w:val="22"/>
        </w:rPr>
        <w:t xml:space="preserve">D. physical code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:B</w:t>
      </w:r>
      <w:proofErr w:type="gramEnd"/>
      <w:r w:rsidRPr="005019A3">
        <w:rPr>
          <w:color w:val="auto"/>
          <w:sz w:val="22"/>
          <w:szCs w:val="22"/>
        </w:rPr>
        <w:t xml:space="preserve"> </w:t>
      </w:r>
    </w:p>
    <w:p w:rsidR="009A5FF0" w:rsidRPr="005019A3" w:rsidRDefault="009A5FF0" w:rsidP="001E0CE3">
      <w:pPr>
        <w:pStyle w:val="Default"/>
        <w:rPr>
          <w:b/>
          <w:bCs/>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8. </w:t>
      </w:r>
      <w:r w:rsidRPr="005019A3">
        <w:rPr>
          <w:color w:val="auto"/>
          <w:sz w:val="22"/>
          <w:szCs w:val="22"/>
        </w:rPr>
        <w:t xml:space="preserve">Large collection of structured data that can be used in different applications is called </w:t>
      </w:r>
    </w:p>
    <w:p w:rsidR="001E0CE3" w:rsidRPr="005019A3" w:rsidRDefault="001E0CE3" w:rsidP="001E0CE3">
      <w:pPr>
        <w:pStyle w:val="Default"/>
        <w:spacing w:after="106"/>
        <w:rPr>
          <w:color w:val="auto"/>
          <w:sz w:val="22"/>
          <w:szCs w:val="22"/>
        </w:rPr>
      </w:pPr>
      <w:r w:rsidRPr="005019A3">
        <w:rPr>
          <w:color w:val="auto"/>
          <w:sz w:val="22"/>
          <w:szCs w:val="22"/>
        </w:rPr>
        <w:t xml:space="preserve">A. database management </w:t>
      </w:r>
    </w:p>
    <w:p w:rsidR="001E0CE3" w:rsidRPr="005019A3" w:rsidRDefault="001E0CE3" w:rsidP="001E0CE3">
      <w:pPr>
        <w:pStyle w:val="Default"/>
        <w:spacing w:after="106"/>
        <w:rPr>
          <w:color w:val="auto"/>
          <w:sz w:val="22"/>
          <w:szCs w:val="22"/>
        </w:rPr>
      </w:pPr>
      <w:r w:rsidRPr="005019A3">
        <w:rPr>
          <w:color w:val="auto"/>
          <w:sz w:val="22"/>
          <w:szCs w:val="22"/>
        </w:rPr>
        <w:t xml:space="preserve">B. management system </w:t>
      </w:r>
    </w:p>
    <w:p w:rsidR="001E0CE3" w:rsidRPr="005019A3" w:rsidRDefault="001E0CE3" w:rsidP="001E0CE3">
      <w:pPr>
        <w:pStyle w:val="Default"/>
        <w:rPr>
          <w:color w:val="auto"/>
          <w:sz w:val="22"/>
          <w:szCs w:val="22"/>
        </w:rPr>
      </w:pPr>
      <w:r w:rsidRPr="005019A3">
        <w:rPr>
          <w:color w:val="auto"/>
          <w:sz w:val="22"/>
          <w:szCs w:val="22"/>
        </w:rPr>
        <w:t xml:space="preserve">C. database </w:t>
      </w:r>
    </w:p>
    <w:p w:rsidR="001E0CE3" w:rsidRPr="005019A3" w:rsidRDefault="001E0CE3" w:rsidP="001E0CE3">
      <w:pPr>
        <w:pStyle w:val="Default"/>
        <w:rPr>
          <w:color w:val="auto"/>
          <w:sz w:val="22"/>
          <w:szCs w:val="22"/>
        </w:rPr>
      </w:pPr>
    </w:p>
    <w:p w:rsidR="001E0CE3" w:rsidRPr="005019A3" w:rsidRDefault="001E0CE3" w:rsidP="001E0CE3">
      <w:pPr>
        <w:pStyle w:val="Default"/>
        <w:pageBreakBefore/>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 xml:space="preserve">D. data storage system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:C</w:t>
      </w:r>
      <w:proofErr w:type="gramEnd"/>
      <w:r w:rsidRPr="005019A3">
        <w:rPr>
          <w:color w:val="auto"/>
          <w:sz w:val="22"/>
          <w:szCs w:val="22"/>
        </w:rPr>
        <w:t xml:space="preserve"> </w:t>
      </w:r>
    </w:p>
    <w:p w:rsidR="009A5FF0" w:rsidRPr="005019A3" w:rsidRDefault="009A5FF0" w:rsidP="001E0CE3">
      <w:pPr>
        <w:pStyle w:val="Default"/>
        <w:rPr>
          <w:b/>
          <w:bCs/>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9. </w:t>
      </w:r>
      <w:r w:rsidRPr="005019A3">
        <w:rPr>
          <w:color w:val="auto"/>
          <w:sz w:val="22"/>
          <w:szCs w:val="22"/>
        </w:rPr>
        <w:t xml:space="preserve">Preparation of disc for subsequent file storage is classified as </w:t>
      </w:r>
    </w:p>
    <w:p w:rsidR="001E0CE3" w:rsidRPr="005019A3" w:rsidRDefault="001E0CE3" w:rsidP="001E0CE3">
      <w:pPr>
        <w:pStyle w:val="Default"/>
        <w:spacing w:after="106"/>
        <w:rPr>
          <w:color w:val="auto"/>
          <w:sz w:val="22"/>
          <w:szCs w:val="22"/>
        </w:rPr>
      </w:pPr>
      <w:r w:rsidRPr="005019A3">
        <w:rPr>
          <w:color w:val="auto"/>
          <w:sz w:val="22"/>
          <w:szCs w:val="22"/>
        </w:rPr>
        <w:t xml:space="preserve">A. disc format </w:t>
      </w:r>
    </w:p>
    <w:p w:rsidR="001E0CE3" w:rsidRPr="005019A3" w:rsidRDefault="001E0CE3" w:rsidP="001E0CE3">
      <w:pPr>
        <w:pStyle w:val="Default"/>
        <w:spacing w:after="106"/>
        <w:rPr>
          <w:color w:val="auto"/>
          <w:sz w:val="22"/>
          <w:szCs w:val="22"/>
        </w:rPr>
      </w:pPr>
      <w:r w:rsidRPr="005019A3">
        <w:rPr>
          <w:color w:val="auto"/>
          <w:sz w:val="22"/>
          <w:szCs w:val="22"/>
        </w:rPr>
        <w:t xml:space="preserve">B. disc address </w:t>
      </w:r>
    </w:p>
    <w:p w:rsidR="001E0CE3" w:rsidRPr="005019A3" w:rsidRDefault="001E0CE3" w:rsidP="001E0CE3">
      <w:pPr>
        <w:pStyle w:val="Default"/>
        <w:spacing w:after="106"/>
        <w:rPr>
          <w:color w:val="auto"/>
          <w:sz w:val="22"/>
          <w:szCs w:val="22"/>
        </w:rPr>
      </w:pPr>
      <w:r w:rsidRPr="005019A3">
        <w:rPr>
          <w:color w:val="auto"/>
          <w:sz w:val="22"/>
          <w:szCs w:val="22"/>
        </w:rPr>
        <w:t xml:space="preserve">C. disc footer </w:t>
      </w:r>
    </w:p>
    <w:p w:rsidR="001E0CE3" w:rsidRPr="005019A3" w:rsidRDefault="001E0CE3" w:rsidP="001E0CE3">
      <w:pPr>
        <w:pStyle w:val="Default"/>
        <w:rPr>
          <w:color w:val="auto"/>
          <w:sz w:val="22"/>
          <w:szCs w:val="22"/>
        </w:rPr>
      </w:pPr>
      <w:r w:rsidRPr="005019A3">
        <w:rPr>
          <w:color w:val="auto"/>
          <w:sz w:val="22"/>
          <w:szCs w:val="22"/>
        </w:rPr>
        <w:t xml:space="preserve">D. disc header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9A5FF0" w:rsidRPr="005019A3" w:rsidRDefault="009A5FF0" w:rsidP="001E0CE3">
      <w:pPr>
        <w:pStyle w:val="Default"/>
        <w:rPr>
          <w:b/>
          <w:bCs/>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10. </w:t>
      </w:r>
      <w:r w:rsidRPr="005019A3">
        <w:rPr>
          <w:color w:val="auto"/>
          <w:sz w:val="22"/>
          <w:szCs w:val="22"/>
        </w:rPr>
        <w:t xml:space="preserve">In microcomputers files, inquiry programs used for simple purposes are classified as </w:t>
      </w:r>
    </w:p>
    <w:p w:rsidR="001E0CE3" w:rsidRPr="005019A3" w:rsidRDefault="001E0CE3" w:rsidP="001E0CE3">
      <w:pPr>
        <w:pStyle w:val="Default"/>
        <w:spacing w:after="106"/>
        <w:rPr>
          <w:color w:val="auto"/>
          <w:sz w:val="22"/>
          <w:szCs w:val="22"/>
        </w:rPr>
      </w:pPr>
      <w:r w:rsidRPr="005019A3">
        <w:rPr>
          <w:color w:val="auto"/>
          <w:sz w:val="22"/>
          <w:szCs w:val="22"/>
        </w:rPr>
        <w:t xml:space="preserve">A. storage package </w:t>
      </w:r>
    </w:p>
    <w:p w:rsidR="001E0CE3" w:rsidRPr="005019A3" w:rsidRDefault="001E0CE3" w:rsidP="001E0CE3">
      <w:pPr>
        <w:pStyle w:val="Default"/>
        <w:spacing w:after="106"/>
        <w:rPr>
          <w:color w:val="auto"/>
          <w:sz w:val="22"/>
          <w:szCs w:val="22"/>
        </w:rPr>
      </w:pPr>
      <w:r w:rsidRPr="005019A3">
        <w:rPr>
          <w:color w:val="auto"/>
          <w:sz w:val="22"/>
          <w:szCs w:val="22"/>
        </w:rPr>
        <w:t xml:space="preserve">B. database package </w:t>
      </w:r>
    </w:p>
    <w:p w:rsidR="001E0CE3" w:rsidRPr="005019A3" w:rsidRDefault="001E0CE3" w:rsidP="001E0CE3">
      <w:pPr>
        <w:pStyle w:val="Default"/>
        <w:spacing w:after="106"/>
        <w:rPr>
          <w:color w:val="auto"/>
          <w:sz w:val="22"/>
          <w:szCs w:val="22"/>
        </w:rPr>
      </w:pPr>
      <w:r w:rsidRPr="005019A3">
        <w:rPr>
          <w:color w:val="auto"/>
          <w:sz w:val="22"/>
          <w:szCs w:val="22"/>
        </w:rPr>
        <w:t xml:space="preserve">C. organized package </w:t>
      </w:r>
    </w:p>
    <w:p w:rsidR="001E0CE3" w:rsidRPr="005019A3" w:rsidRDefault="001E0CE3" w:rsidP="001E0CE3">
      <w:pPr>
        <w:pStyle w:val="Default"/>
        <w:rPr>
          <w:color w:val="auto"/>
          <w:sz w:val="22"/>
          <w:szCs w:val="22"/>
        </w:rPr>
      </w:pPr>
      <w:r w:rsidRPr="005019A3">
        <w:rPr>
          <w:color w:val="auto"/>
          <w:sz w:val="22"/>
          <w:szCs w:val="22"/>
        </w:rPr>
        <w:t xml:space="preserve">D. hardware package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 xml:space="preserve">Answer B </w:t>
      </w:r>
    </w:p>
    <w:p w:rsidR="009A5FF0" w:rsidRPr="005019A3" w:rsidRDefault="009A5FF0"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11</w:t>
      </w:r>
      <w:proofErr w:type="gramStart"/>
      <w:r w:rsidRPr="005019A3">
        <w:rPr>
          <w:color w:val="auto"/>
          <w:sz w:val="22"/>
          <w:szCs w:val="22"/>
        </w:rPr>
        <w:t>.In</w:t>
      </w:r>
      <w:proofErr w:type="gramEnd"/>
      <w:r w:rsidRPr="005019A3">
        <w:rPr>
          <w:color w:val="auto"/>
          <w:sz w:val="22"/>
          <w:szCs w:val="22"/>
        </w:rPr>
        <w:t xml:space="preserve"> computer programming, particular way by which data records are arranged into a specific manner is considered as </w:t>
      </w:r>
    </w:p>
    <w:p w:rsidR="001E0CE3" w:rsidRPr="005019A3" w:rsidRDefault="001E0CE3" w:rsidP="001E0CE3">
      <w:pPr>
        <w:pStyle w:val="Default"/>
        <w:spacing w:after="106"/>
        <w:rPr>
          <w:color w:val="auto"/>
          <w:sz w:val="22"/>
          <w:szCs w:val="22"/>
        </w:rPr>
      </w:pPr>
      <w:r w:rsidRPr="005019A3">
        <w:rPr>
          <w:color w:val="auto"/>
          <w:sz w:val="22"/>
          <w:szCs w:val="22"/>
        </w:rPr>
        <w:t xml:space="preserve">A. organization </w:t>
      </w:r>
    </w:p>
    <w:p w:rsidR="001E0CE3" w:rsidRPr="005019A3" w:rsidRDefault="001E0CE3" w:rsidP="001E0CE3">
      <w:pPr>
        <w:pStyle w:val="Default"/>
        <w:spacing w:after="106"/>
        <w:rPr>
          <w:color w:val="auto"/>
          <w:sz w:val="22"/>
          <w:szCs w:val="22"/>
        </w:rPr>
      </w:pPr>
      <w:r w:rsidRPr="005019A3">
        <w:rPr>
          <w:color w:val="auto"/>
          <w:sz w:val="22"/>
          <w:szCs w:val="22"/>
        </w:rPr>
        <w:t xml:space="preserve">B. reorganized </w:t>
      </w:r>
    </w:p>
    <w:p w:rsidR="001E0CE3" w:rsidRPr="005019A3" w:rsidRDefault="001E0CE3" w:rsidP="001E0CE3">
      <w:pPr>
        <w:pStyle w:val="Default"/>
        <w:spacing w:after="106"/>
        <w:rPr>
          <w:color w:val="auto"/>
          <w:sz w:val="22"/>
          <w:szCs w:val="22"/>
        </w:rPr>
      </w:pPr>
      <w:r w:rsidRPr="005019A3">
        <w:rPr>
          <w:color w:val="auto"/>
          <w:sz w:val="22"/>
          <w:szCs w:val="22"/>
        </w:rPr>
        <w:t xml:space="preserve">C. managing </w:t>
      </w:r>
    </w:p>
    <w:p w:rsidR="001E0CE3" w:rsidRPr="005019A3" w:rsidRDefault="001E0CE3" w:rsidP="001E0CE3">
      <w:pPr>
        <w:pStyle w:val="Default"/>
        <w:rPr>
          <w:color w:val="auto"/>
          <w:sz w:val="22"/>
          <w:szCs w:val="22"/>
        </w:rPr>
      </w:pPr>
      <w:r w:rsidRPr="005019A3">
        <w:rPr>
          <w:color w:val="auto"/>
          <w:sz w:val="22"/>
          <w:szCs w:val="22"/>
        </w:rPr>
        <w:t xml:space="preserve">D. record storage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9A5FF0" w:rsidRPr="005019A3" w:rsidRDefault="009A5FF0" w:rsidP="001E0CE3">
      <w:pPr>
        <w:pStyle w:val="Default"/>
        <w:rPr>
          <w:b/>
          <w:bCs/>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12. </w:t>
      </w:r>
      <w:r w:rsidRPr="005019A3">
        <w:rPr>
          <w:color w:val="auto"/>
          <w:sz w:val="22"/>
          <w:szCs w:val="22"/>
        </w:rPr>
        <w:t xml:space="preserve">Arrangement of data into a specific order is classified as </w:t>
      </w:r>
    </w:p>
    <w:p w:rsidR="001E0CE3" w:rsidRPr="005019A3" w:rsidRDefault="001E0CE3" w:rsidP="001E0CE3">
      <w:pPr>
        <w:pStyle w:val="Default"/>
        <w:spacing w:after="106"/>
        <w:rPr>
          <w:color w:val="auto"/>
          <w:sz w:val="22"/>
          <w:szCs w:val="22"/>
        </w:rPr>
      </w:pPr>
      <w:r w:rsidRPr="005019A3">
        <w:rPr>
          <w:color w:val="auto"/>
          <w:sz w:val="22"/>
          <w:szCs w:val="22"/>
        </w:rPr>
        <w:t xml:space="preserve">A. sorting </w:t>
      </w:r>
    </w:p>
    <w:p w:rsidR="001E0CE3" w:rsidRPr="005019A3" w:rsidRDefault="001E0CE3" w:rsidP="001E0CE3">
      <w:pPr>
        <w:pStyle w:val="Default"/>
        <w:spacing w:after="106"/>
        <w:rPr>
          <w:color w:val="auto"/>
          <w:sz w:val="22"/>
          <w:szCs w:val="22"/>
        </w:rPr>
      </w:pPr>
      <w:r w:rsidRPr="005019A3">
        <w:rPr>
          <w:color w:val="auto"/>
          <w:sz w:val="22"/>
          <w:szCs w:val="22"/>
        </w:rPr>
        <w:t xml:space="preserve">B. ordering </w:t>
      </w:r>
    </w:p>
    <w:p w:rsidR="001E0CE3" w:rsidRPr="005019A3" w:rsidRDefault="001E0CE3" w:rsidP="001E0CE3">
      <w:pPr>
        <w:pStyle w:val="Default"/>
        <w:spacing w:after="106"/>
        <w:rPr>
          <w:color w:val="auto"/>
          <w:sz w:val="22"/>
          <w:szCs w:val="22"/>
        </w:rPr>
      </w:pPr>
      <w:r w:rsidRPr="005019A3">
        <w:rPr>
          <w:color w:val="auto"/>
          <w:sz w:val="22"/>
          <w:szCs w:val="22"/>
        </w:rPr>
        <w:t xml:space="preserve">C. learning </w:t>
      </w:r>
    </w:p>
    <w:p w:rsidR="001E0CE3" w:rsidRPr="005019A3" w:rsidRDefault="001E0CE3" w:rsidP="001E0CE3">
      <w:pPr>
        <w:pStyle w:val="Default"/>
        <w:rPr>
          <w:color w:val="auto"/>
          <w:sz w:val="22"/>
          <w:szCs w:val="22"/>
        </w:rPr>
      </w:pPr>
      <w:r w:rsidRPr="005019A3">
        <w:rPr>
          <w:color w:val="auto"/>
          <w:sz w:val="22"/>
          <w:szCs w:val="22"/>
        </w:rPr>
        <w:t xml:space="preserve">D. inquiring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9A5FF0" w:rsidRPr="005019A3" w:rsidRDefault="009A5FF0" w:rsidP="001E0CE3">
      <w:pPr>
        <w:pStyle w:val="Default"/>
        <w:rPr>
          <w:b/>
          <w:bCs/>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13. </w:t>
      </w:r>
      <w:r w:rsidRPr="005019A3">
        <w:rPr>
          <w:color w:val="auto"/>
          <w:sz w:val="22"/>
          <w:szCs w:val="22"/>
        </w:rPr>
        <w:t xml:space="preserve">File which is automatically updated when needed is classified as </w:t>
      </w:r>
    </w:p>
    <w:p w:rsidR="001E0CE3" w:rsidRPr="005019A3" w:rsidRDefault="001E0CE3" w:rsidP="001E0CE3">
      <w:pPr>
        <w:pStyle w:val="Default"/>
        <w:pageBreakBefore/>
        <w:rPr>
          <w:color w:val="auto"/>
          <w:sz w:val="22"/>
          <w:szCs w:val="22"/>
        </w:rPr>
      </w:pPr>
    </w:p>
    <w:p w:rsidR="001E0CE3" w:rsidRPr="005019A3" w:rsidRDefault="001E0CE3" w:rsidP="001E0CE3">
      <w:pPr>
        <w:pStyle w:val="Default"/>
        <w:spacing w:after="106"/>
        <w:rPr>
          <w:color w:val="auto"/>
          <w:sz w:val="22"/>
          <w:szCs w:val="22"/>
        </w:rPr>
      </w:pPr>
      <w:r w:rsidRPr="005019A3">
        <w:rPr>
          <w:color w:val="auto"/>
          <w:sz w:val="22"/>
          <w:szCs w:val="22"/>
        </w:rPr>
        <w:t xml:space="preserve">A. particular file </w:t>
      </w:r>
    </w:p>
    <w:p w:rsidR="001E0CE3" w:rsidRPr="005019A3" w:rsidRDefault="001E0CE3" w:rsidP="001E0CE3">
      <w:pPr>
        <w:pStyle w:val="Default"/>
        <w:spacing w:after="106"/>
        <w:rPr>
          <w:color w:val="auto"/>
          <w:sz w:val="22"/>
          <w:szCs w:val="22"/>
        </w:rPr>
      </w:pPr>
      <w:r w:rsidRPr="005019A3">
        <w:rPr>
          <w:color w:val="auto"/>
          <w:sz w:val="22"/>
          <w:szCs w:val="22"/>
        </w:rPr>
        <w:t xml:space="preserve">B. reference file </w:t>
      </w:r>
    </w:p>
    <w:p w:rsidR="001E0CE3" w:rsidRPr="005019A3" w:rsidRDefault="001E0CE3" w:rsidP="001E0CE3">
      <w:pPr>
        <w:pStyle w:val="Default"/>
        <w:spacing w:after="106"/>
        <w:rPr>
          <w:color w:val="auto"/>
          <w:sz w:val="22"/>
          <w:szCs w:val="22"/>
        </w:rPr>
      </w:pPr>
      <w:r w:rsidRPr="005019A3">
        <w:rPr>
          <w:color w:val="auto"/>
          <w:sz w:val="22"/>
          <w:szCs w:val="22"/>
        </w:rPr>
        <w:t xml:space="preserve">C. master file </w:t>
      </w:r>
    </w:p>
    <w:p w:rsidR="001E0CE3" w:rsidRPr="005019A3" w:rsidRDefault="001E0CE3" w:rsidP="001E0CE3">
      <w:pPr>
        <w:pStyle w:val="Default"/>
        <w:rPr>
          <w:color w:val="auto"/>
          <w:sz w:val="22"/>
          <w:szCs w:val="22"/>
        </w:rPr>
      </w:pPr>
      <w:r w:rsidRPr="005019A3">
        <w:rPr>
          <w:color w:val="auto"/>
          <w:sz w:val="22"/>
          <w:szCs w:val="22"/>
        </w:rPr>
        <w:t xml:space="preserve">D. application file </w:t>
      </w:r>
    </w:p>
    <w:p w:rsidR="001E0CE3" w:rsidRPr="005019A3" w:rsidRDefault="001E0CE3" w:rsidP="001E0CE3">
      <w:pPr>
        <w:pStyle w:val="Default"/>
        <w:rPr>
          <w:color w:val="auto"/>
          <w:sz w:val="22"/>
          <w:szCs w:val="22"/>
        </w:rPr>
      </w:pPr>
    </w:p>
    <w:p w:rsidR="009A5FF0"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:C</w:t>
      </w:r>
      <w:proofErr w:type="gramEnd"/>
    </w:p>
    <w:p w:rsidR="009A5FF0" w:rsidRPr="005019A3" w:rsidRDefault="009A5FF0" w:rsidP="001E0CE3">
      <w:pPr>
        <w:pStyle w:val="Default"/>
        <w:rPr>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14. </w:t>
      </w:r>
      <w:r w:rsidRPr="005019A3">
        <w:rPr>
          <w:color w:val="auto"/>
          <w:sz w:val="22"/>
          <w:szCs w:val="22"/>
        </w:rPr>
        <w:t xml:space="preserve">All keys which are used to identify particular item must be </w:t>
      </w:r>
    </w:p>
    <w:p w:rsidR="001E0CE3" w:rsidRPr="005019A3" w:rsidRDefault="001E0CE3" w:rsidP="001E0CE3">
      <w:pPr>
        <w:pStyle w:val="Default"/>
        <w:spacing w:after="106"/>
        <w:rPr>
          <w:color w:val="auto"/>
          <w:sz w:val="22"/>
          <w:szCs w:val="22"/>
        </w:rPr>
      </w:pPr>
      <w:r w:rsidRPr="005019A3">
        <w:rPr>
          <w:color w:val="auto"/>
          <w:sz w:val="22"/>
          <w:szCs w:val="22"/>
        </w:rPr>
        <w:t xml:space="preserve">A. same </w:t>
      </w:r>
    </w:p>
    <w:p w:rsidR="001E0CE3" w:rsidRPr="005019A3" w:rsidRDefault="001E0CE3" w:rsidP="001E0CE3">
      <w:pPr>
        <w:pStyle w:val="Default"/>
        <w:spacing w:after="106"/>
        <w:rPr>
          <w:color w:val="auto"/>
          <w:sz w:val="22"/>
          <w:szCs w:val="22"/>
        </w:rPr>
      </w:pPr>
      <w:r w:rsidRPr="005019A3">
        <w:rPr>
          <w:color w:val="auto"/>
          <w:sz w:val="22"/>
          <w:szCs w:val="22"/>
        </w:rPr>
        <w:t xml:space="preserve">B. different </w:t>
      </w:r>
    </w:p>
    <w:p w:rsidR="001E0CE3" w:rsidRPr="005019A3" w:rsidRDefault="001E0CE3" w:rsidP="001E0CE3">
      <w:pPr>
        <w:pStyle w:val="Default"/>
        <w:spacing w:after="106"/>
        <w:rPr>
          <w:color w:val="auto"/>
          <w:sz w:val="22"/>
          <w:szCs w:val="22"/>
        </w:rPr>
      </w:pPr>
      <w:r w:rsidRPr="005019A3">
        <w:rPr>
          <w:color w:val="auto"/>
          <w:sz w:val="22"/>
          <w:szCs w:val="22"/>
        </w:rPr>
        <w:t xml:space="preserve">C. lengthy </w:t>
      </w:r>
    </w:p>
    <w:p w:rsidR="001E0CE3" w:rsidRPr="005019A3" w:rsidRDefault="001E0CE3" w:rsidP="001E0CE3">
      <w:pPr>
        <w:pStyle w:val="Default"/>
        <w:rPr>
          <w:color w:val="auto"/>
          <w:sz w:val="22"/>
          <w:szCs w:val="22"/>
        </w:rPr>
      </w:pPr>
      <w:r w:rsidRPr="005019A3">
        <w:rPr>
          <w:color w:val="auto"/>
          <w:sz w:val="22"/>
          <w:szCs w:val="22"/>
        </w:rPr>
        <w:t xml:space="preserve">D. short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:B</w:t>
      </w:r>
      <w:proofErr w:type="gramEnd"/>
      <w:r w:rsidRPr="005019A3">
        <w:rPr>
          <w:color w:val="auto"/>
          <w:sz w:val="22"/>
          <w:szCs w:val="22"/>
        </w:rPr>
        <w:t xml:space="preserve"> </w:t>
      </w:r>
    </w:p>
    <w:p w:rsidR="009A5FF0" w:rsidRPr="005019A3" w:rsidRDefault="009A5FF0" w:rsidP="001E0CE3">
      <w:pPr>
        <w:pStyle w:val="Default"/>
        <w:rPr>
          <w:b/>
          <w:bCs/>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15. </w:t>
      </w:r>
      <w:r w:rsidRPr="005019A3">
        <w:rPr>
          <w:color w:val="auto"/>
          <w:sz w:val="22"/>
          <w:szCs w:val="22"/>
        </w:rPr>
        <w:t xml:space="preserve">Program packages that allows user to search items in a file or some combination of selected items are classified as </w:t>
      </w:r>
    </w:p>
    <w:p w:rsidR="001E0CE3" w:rsidRPr="005019A3" w:rsidRDefault="001E0CE3" w:rsidP="001E0CE3">
      <w:pPr>
        <w:pStyle w:val="Default"/>
        <w:spacing w:after="106"/>
        <w:rPr>
          <w:color w:val="auto"/>
          <w:sz w:val="22"/>
          <w:szCs w:val="22"/>
        </w:rPr>
      </w:pPr>
      <w:r w:rsidRPr="005019A3">
        <w:rPr>
          <w:color w:val="auto"/>
          <w:sz w:val="22"/>
          <w:szCs w:val="22"/>
        </w:rPr>
        <w:t xml:space="preserve">A. file search </w:t>
      </w:r>
    </w:p>
    <w:p w:rsidR="001E0CE3" w:rsidRPr="005019A3" w:rsidRDefault="001E0CE3" w:rsidP="001E0CE3">
      <w:pPr>
        <w:pStyle w:val="Default"/>
        <w:spacing w:after="106"/>
        <w:rPr>
          <w:color w:val="auto"/>
          <w:sz w:val="22"/>
          <w:szCs w:val="22"/>
        </w:rPr>
      </w:pPr>
      <w:r w:rsidRPr="005019A3">
        <w:rPr>
          <w:color w:val="auto"/>
          <w:sz w:val="22"/>
          <w:szCs w:val="22"/>
        </w:rPr>
        <w:t xml:space="preserve">B. file inquiry </w:t>
      </w:r>
    </w:p>
    <w:p w:rsidR="001E0CE3" w:rsidRPr="005019A3" w:rsidRDefault="001E0CE3" w:rsidP="001E0CE3">
      <w:pPr>
        <w:pStyle w:val="Default"/>
        <w:spacing w:after="106"/>
        <w:rPr>
          <w:color w:val="auto"/>
          <w:sz w:val="22"/>
          <w:szCs w:val="22"/>
        </w:rPr>
      </w:pPr>
      <w:r w:rsidRPr="005019A3">
        <w:rPr>
          <w:color w:val="auto"/>
          <w:sz w:val="22"/>
          <w:szCs w:val="22"/>
        </w:rPr>
        <w:t xml:space="preserve">C. linear file search </w:t>
      </w:r>
    </w:p>
    <w:p w:rsidR="001E0CE3" w:rsidRPr="005019A3" w:rsidRDefault="001E0CE3" w:rsidP="001E0CE3">
      <w:pPr>
        <w:pStyle w:val="Default"/>
        <w:rPr>
          <w:color w:val="auto"/>
          <w:sz w:val="22"/>
          <w:szCs w:val="22"/>
        </w:rPr>
      </w:pPr>
      <w:r w:rsidRPr="005019A3">
        <w:rPr>
          <w:color w:val="auto"/>
          <w:sz w:val="22"/>
          <w:szCs w:val="22"/>
        </w:rPr>
        <w:t xml:space="preserve">D. quadratic linear search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:B</w:t>
      </w:r>
      <w:proofErr w:type="gramEnd"/>
    </w:p>
    <w:p w:rsidR="009A5FF0" w:rsidRPr="005019A3" w:rsidRDefault="009A5FF0"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 xml:space="preserve">16. Programs written easily by programmers in a </w:t>
      </w:r>
    </w:p>
    <w:p w:rsidR="001E0CE3" w:rsidRPr="005019A3" w:rsidRDefault="001E0CE3" w:rsidP="001E0CE3">
      <w:pPr>
        <w:pStyle w:val="Default"/>
        <w:spacing w:after="106"/>
        <w:rPr>
          <w:color w:val="auto"/>
          <w:sz w:val="22"/>
          <w:szCs w:val="22"/>
        </w:rPr>
      </w:pPr>
      <w:r w:rsidRPr="005019A3">
        <w:rPr>
          <w:color w:val="auto"/>
          <w:sz w:val="22"/>
          <w:szCs w:val="22"/>
        </w:rPr>
        <w:t xml:space="preserve">A. direct file </w:t>
      </w:r>
    </w:p>
    <w:p w:rsidR="001E0CE3" w:rsidRPr="005019A3" w:rsidRDefault="001E0CE3" w:rsidP="001E0CE3">
      <w:pPr>
        <w:pStyle w:val="Default"/>
        <w:spacing w:after="106"/>
        <w:rPr>
          <w:color w:val="auto"/>
          <w:sz w:val="22"/>
          <w:szCs w:val="22"/>
        </w:rPr>
      </w:pPr>
      <w:r w:rsidRPr="005019A3">
        <w:rPr>
          <w:color w:val="auto"/>
          <w:sz w:val="22"/>
          <w:szCs w:val="22"/>
        </w:rPr>
        <w:t xml:space="preserve">B. order file </w:t>
      </w:r>
    </w:p>
    <w:p w:rsidR="001E0CE3" w:rsidRPr="005019A3" w:rsidRDefault="001E0CE3" w:rsidP="001E0CE3">
      <w:pPr>
        <w:pStyle w:val="Default"/>
        <w:spacing w:after="106"/>
        <w:rPr>
          <w:color w:val="auto"/>
          <w:sz w:val="22"/>
          <w:szCs w:val="22"/>
        </w:rPr>
      </w:pPr>
      <w:r w:rsidRPr="005019A3">
        <w:rPr>
          <w:color w:val="auto"/>
          <w:sz w:val="22"/>
          <w:szCs w:val="22"/>
        </w:rPr>
        <w:t xml:space="preserve">C. sequence file </w:t>
      </w:r>
    </w:p>
    <w:p w:rsidR="001E0CE3" w:rsidRPr="005019A3" w:rsidRDefault="001E0CE3" w:rsidP="001E0CE3">
      <w:pPr>
        <w:pStyle w:val="Default"/>
        <w:rPr>
          <w:color w:val="auto"/>
          <w:sz w:val="22"/>
          <w:szCs w:val="22"/>
        </w:rPr>
      </w:pPr>
      <w:r w:rsidRPr="005019A3">
        <w:rPr>
          <w:color w:val="auto"/>
          <w:sz w:val="22"/>
          <w:szCs w:val="22"/>
        </w:rPr>
        <w:t xml:space="preserve">D. timed file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:C</w:t>
      </w:r>
      <w:proofErr w:type="gramEnd"/>
      <w:r w:rsidRPr="005019A3">
        <w:rPr>
          <w:color w:val="auto"/>
          <w:sz w:val="22"/>
          <w:szCs w:val="22"/>
        </w:rPr>
        <w:t xml:space="preserve"> </w:t>
      </w:r>
    </w:p>
    <w:p w:rsidR="009A5FF0" w:rsidRPr="005019A3" w:rsidRDefault="009A5FF0" w:rsidP="001E0CE3">
      <w:pPr>
        <w:pStyle w:val="Default"/>
        <w:rPr>
          <w:b/>
          <w:bCs/>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17. </w:t>
      </w:r>
      <w:r w:rsidRPr="005019A3">
        <w:rPr>
          <w:color w:val="auto"/>
          <w:sz w:val="22"/>
          <w:szCs w:val="22"/>
        </w:rPr>
        <w:t xml:space="preserve">Kind of exchange in which number is compared to next item for possible exchange is called </w:t>
      </w:r>
    </w:p>
    <w:p w:rsidR="001E0CE3" w:rsidRPr="005019A3" w:rsidRDefault="001E0CE3" w:rsidP="001E0CE3">
      <w:pPr>
        <w:pStyle w:val="Default"/>
        <w:spacing w:after="106"/>
        <w:rPr>
          <w:color w:val="auto"/>
          <w:sz w:val="22"/>
          <w:szCs w:val="22"/>
        </w:rPr>
      </w:pPr>
      <w:r w:rsidRPr="005019A3">
        <w:rPr>
          <w:color w:val="auto"/>
          <w:sz w:val="22"/>
          <w:szCs w:val="22"/>
        </w:rPr>
        <w:t xml:space="preserve">A. exchange sort </w:t>
      </w:r>
    </w:p>
    <w:p w:rsidR="001E0CE3" w:rsidRPr="005019A3" w:rsidRDefault="001E0CE3" w:rsidP="001E0CE3">
      <w:pPr>
        <w:pStyle w:val="Default"/>
        <w:spacing w:after="106"/>
        <w:rPr>
          <w:color w:val="auto"/>
          <w:sz w:val="22"/>
          <w:szCs w:val="22"/>
        </w:rPr>
      </w:pPr>
      <w:r w:rsidRPr="005019A3">
        <w:rPr>
          <w:color w:val="auto"/>
          <w:sz w:val="22"/>
          <w:szCs w:val="22"/>
        </w:rPr>
        <w:t xml:space="preserve">B. selection sort </w:t>
      </w:r>
    </w:p>
    <w:p w:rsidR="001E0CE3" w:rsidRPr="005019A3" w:rsidRDefault="001E0CE3" w:rsidP="001E0CE3">
      <w:pPr>
        <w:pStyle w:val="Default"/>
        <w:spacing w:after="106"/>
        <w:rPr>
          <w:color w:val="auto"/>
          <w:sz w:val="22"/>
          <w:szCs w:val="22"/>
        </w:rPr>
      </w:pPr>
      <w:r w:rsidRPr="005019A3">
        <w:rPr>
          <w:color w:val="auto"/>
          <w:sz w:val="22"/>
          <w:szCs w:val="22"/>
        </w:rPr>
        <w:t xml:space="preserve">C. bubble sort </w:t>
      </w:r>
    </w:p>
    <w:p w:rsidR="001E0CE3" w:rsidRPr="005019A3" w:rsidRDefault="001E0CE3" w:rsidP="001E0CE3">
      <w:pPr>
        <w:pStyle w:val="Default"/>
        <w:rPr>
          <w:color w:val="auto"/>
          <w:sz w:val="22"/>
          <w:szCs w:val="22"/>
        </w:rPr>
      </w:pPr>
      <w:r w:rsidRPr="005019A3">
        <w:rPr>
          <w:color w:val="auto"/>
          <w:sz w:val="22"/>
          <w:szCs w:val="22"/>
        </w:rPr>
        <w:t xml:space="preserve">D. possible sort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:C</w:t>
      </w:r>
      <w:proofErr w:type="gramEnd"/>
      <w:r w:rsidRPr="005019A3">
        <w:rPr>
          <w:color w:val="auto"/>
          <w:sz w:val="22"/>
          <w:szCs w:val="22"/>
        </w:rPr>
        <w:t xml:space="preserve"> </w:t>
      </w:r>
    </w:p>
    <w:p w:rsidR="001E0CE3" w:rsidRPr="005019A3" w:rsidRDefault="001E0CE3" w:rsidP="001E0CE3">
      <w:pPr>
        <w:pStyle w:val="Default"/>
        <w:pageBreakBefore/>
        <w:rPr>
          <w:color w:val="auto"/>
          <w:sz w:val="22"/>
          <w:szCs w:val="22"/>
        </w:rPr>
      </w:pPr>
      <w:r w:rsidRPr="005019A3">
        <w:rPr>
          <w:b/>
          <w:bCs/>
          <w:color w:val="auto"/>
          <w:sz w:val="22"/>
          <w:szCs w:val="22"/>
        </w:rPr>
        <w:lastRenderedPageBreak/>
        <w:t xml:space="preserve">18. </w:t>
      </w:r>
      <w:r w:rsidRPr="005019A3">
        <w:rPr>
          <w:color w:val="auto"/>
          <w:sz w:val="22"/>
          <w:szCs w:val="22"/>
        </w:rPr>
        <w:t xml:space="preserve">Operations performed on serial file are in order would be much </w:t>
      </w:r>
    </w:p>
    <w:p w:rsidR="001E0CE3" w:rsidRPr="005019A3" w:rsidRDefault="001E0CE3" w:rsidP="001E0CE3">
      <w:pPr>
        <w:pStyle w:val="Default"/>
        <w:spacing w:after="106"/>
        <w:rPr>
          <w:color w:val="auto"/>
          <w:sz w:val="22"/>
          <w:szCs w:val="22"/>
        </w:rPr>
      </w:pPr>
      <w:r w:rsidRPr="005019A3">
        <w:rPr>
          <w:color w:val="auto"/>
          <w:sz w:val="22"/>
          <w:szCs w:val="22"/>
        </w:rPr>
        <w:t xml:space="preserve">A. easier </w:t>
      </w:r>
    </w:p>
    <w:p w:rsidR="001E0CE3" w:rsidRPr="005019A3" w:rsidRDefault="001E0CE3" w:rsidP="001E0CE3">
      <w:pPr>
        <w:pStyle w:val="Default"/>
        <w:spacing w:after="106"/>
        <w:rPr>
          <w:color w:val="auto"/>
          <w:sz w:val="22"/>
          <w:szCs w:val="22"/>
        </w:rPr>
      </w:pPr>
      <w:r w:rsidRPr="005019A3">
        <w:rPr>
          <w:color w:val="auto"/>
          <w:sz w:val="22"/>
          <w:szCs w:val="22"/>
        </w:rPr>
        <w:t xml:space="preserve">B. complex </w:t>
      </w:r>
    </w:p>
    <w:p w:rsidR="001E0CE3" w:rsidRPr="005019A3" w:rsidRDefault="001E0CE3" w:rsidP="001E0CE3">
      <w:pPr>
        <w:pStyle w:val="Default"/>
        <w:spacing w:after="106"/>
        <w:rPr>
          <w:color w:val="auto"/>
          <w:sz w:val="22"/>
          <w:szCs w:val="22"/>
        </w:rPr>
      </w:pPr>
      <w:r w:rsidRPr="005019A3">
        <w:rPr>
          <w:color w:val="auto"/>
          <w:sz w:val="22"/>
          <w:szCs w:val="22"/>
        </w:rPr>
        <w:t xml:space="preserve">C. differential </w:t>
      </w:r>
    </w:p>
    <w:p w:rsidR="001E0CE3" w:rsidRPr="005019A3" w:rsidRDefault="001E0CE3" w:rsidP="001E0CE3">
      <w:pPr>
        <w:pStyle w:val="Default"/>
        <w:rPr>
          <w:color w:val="auto"/>
          <w:sz w:val="22"/>
          <w:szCs w:val="22"/>
        </w:rPr>
      </w:pPr>
      <w:r w:rsidRPr="005019A3">
        <w:rPr>
          <w:color w:val="auto"/>
          <w:sz w:val="22"/>
          <w:szCs w:val="22"/>
        </w:rPr>
        <w:t xml:space="preserve">D. sequential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9A5FF0" w:rsidRPr="005019A3" w:rsidRDefault="009A5FF0" w:rsidP="001E0CE3">
      <w:pPr>
        <w:pStyle w:val="Default"/>
        <w:rPr>
          <w:b/>
          <w:bCs/>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19. </w:t>
      </w:r>
      <w:r w:rsidRPr="005019A3">
        <w:rPr>
          <w:color w:val="auto"/>
          <w:sz w:val="22"/>
          <w:szCs w:val="22"/>
        </w:rPr>
        <w:t xml:space="preserve">In user facilities, copying of all records onto a main store from permanent store is considered as </w:t>
      </w:r>
    </w:p>
    <w:p w:rsidR="001E0CE3" w:rsidRPr="005019A3" w:rsidRDefault="001E0CE3" w:rsidP="001E0CE3">
      <w:pPr>
        <w:pStyle w:val="Default"/>
        <w:spacing w:after="106"/>
        <w:rPr>
          <w:color w:val="auto"/>
          <w:sz w:val="22"/>
          <w:szCs w:val="22"/>
        </w:rPr>
      </w:pPr>
      <w:r w:rsidRPr="005019A3">
        <w:rPr>
          <w:color w:val="auto"/>
          <w:sz w:val="22"/>
          <w:szCs w:val="22"/>
        </w:rPr>
        <w:t xml:space="preserve">A. delete file </w:t>
      </w:r>
    </w:p>
    <w:p w:rsidR="001E0CE3" w:rsidRPr="005019A3" w:rsidRDefault="001E0CE3" w:rsidP="001E0CE3">
      <w:pPr>
        <w:pStyle w:val="Default"/>
        <w:spacing w:after="106"/>
        <w:rPr>
          <w:color w:val="auto"/>
          <w:sz w:val="22"/>
          <w:szCs w:val="22"/>
        </w:rPr>
      </w:pPr>
      <w:r w:rsidRPr="005019A3">
        <w:rPr>
          <w:color w:val="auto"/>
          <w:sz w:val="22"/>
          <w:szCs w:val="22"/>
        </w:rPr>
        <w:t xml:space="preserve">B. rename file </w:t>
      </w:r>
    </w:p>
    <w:p w:rsidR="001E0CE3" w:rsidRPr="005019A3" w:rsidRDefault="001E0CE3" w:rsidP="001E0CE3">
      <w:pPr>
        <w:pStyle w:val="Default"/>
        <w:spacing w:after="106"/>
        <w:rPr>
          <w:color w:val="auto"/>
          <w:sz w:val="22"/>
          <w:szCs w:val="22"/>
        </w:rPr>
      </w:pPr>
      <w:r w:rsidRPr="005019A3">
        <w:rPr>
          <w:color w:val="auto"/>
          <w:sz w:val="22"/>
          <w:szCs w:val="22"/>
        </w:rPr>
        <w:t xml:space="preserve">C. save file </w:t>
      </w:r>
    </w:p>
    <w:p w:rsidR="001E0CE3" w:rsidRPr="005019A3" w:rsidRDefault="001E0CE3" w:rsidP="001E0CE3">
      <w:pPr>
        <w:pStyle w:val="Default"/>
        <w:rPr>
          <w:color w:val="auto"/>
          <w:sz w:val="22"/>
          <w:szCs w:val="22"/>
        </w:rPr>
      </w:pPr>
      <w:r w:rsidRPr="005019A3">
        <w:rPr>
          <w:color w:val="auto"/>
          <w:sz w:val="22"/>
          <w:szCs w:val="22"/>
        </w:rPr>
        <w:t xml:space="preserve">D. load file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:D</w:t>
      </w:r>
      <w:proofErr w:type="gramEnd"/>
      <w:r w:rsidRPr="005019A3">
        <w:rPr>
          <w:color w:val="auto"/>
          <w:sz w:val="22"/>
          <w:szCs w:val="22"/>
        </w:rPr>
        <w:t xml:space="preserve"> </w:t>
      </w:r>
    </w:p>
    <w:p w:rsidR="009A5FF0" w:rsidRPr="005019A3" w:rsidRDefault="009A5FF0" w:rsidP="001E0CE3">
      <w:pPr>
        <w:pStyle w:val="Default"/>
        <w:rPr>
          <w:b/>
          <w:bCs/>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20. </w:t>
      </w:r>
      <w:r w:rsidRPr="005019A3">
        <w:rPr>
          <w:color w:val="auto"/>
          <w:sz w:val="22"/>
          <w:szCs w:val="22"/>
        </w:rPr>
        <w:t xml:space="preserve">In sequential files update, record orders of transaction file and master file must be </w:t>
      </w:r>
    </w:p>
    <w:p w:rsidR="001E0CE3" w:rsidRPr="005019A3" w:rsidRDefault="001E0CE3" w:rsidP="001E0CE3">
      <w:pPr>
        <w:pStyle w:val="Default"/>
        <w:spacing w:after="106"/>
        <w:rPr>
          <w:color w:val="auto"/>
          <w:sz w:val="22"/>
          <w:szCs w:val="22"/>
        </w:rPr>
      </w:pPr>
      <w:r w:rsidRPr="005019A3">
        <w:rPr>
          <w:color w:val="auto"/>
          <w:sz w:val="22"/>
          <w:szCs w:val="22"/>
        </w:rPr>
        <w:t xml:space="preserve">A. safe </w:t>
      </w:r>
    </w:p>
    <w:p w:rsidR="001E0CE3" w:rsidRPr="005019A3" w:rsidRDefault="001E0CE3" w:rsidP="001E0CE3">
      <w:pPr>
        <w:pStyle w:val="Default"/>
        <w:spacing w:after="106"/>
        <w:rPr>
          <w:color w:val="auto"/>
          <w:sz w:val="22"/>
          <w:szCs w:val="22"/>
        </w:rPr>
      </w:pPr>
      <w:r w:rsidRPr="005019A3">
        <w:rPr>
          <w:color w:val="auto"/>
          <w:sz w:val="22"/>
          <w:szCs w:val="22"/>
        </w:rPr>
        <w:t xml:space="preserve">B. same </w:t>
      </w:r>
    </w:p>
    <w:p w:rsidR="001E0CE3" w:rsidRPr="005019A3" w:rsidRDefault="001E0CE3" w:rsidP="001E0CE3">
      <w:pPr>
        <w:pStyle w:val="Default"/>
        <w:spacing w:after="106"/>
        <w:rPr>
          <w:color w:val="auto"/>
          <w:sz w:val="22"/>
          <w:szCs w:val="22"/>
        </w:rPr>
      </w:pPr>
      <w:r w:rsidRPr="005019A3">
        <w:rPr>
          <w:color w:val="auto"/>
          <w:sz w:val="22"/>
          <w:szCs w:val="22"/>
        </w:rPr>
        <w:t xml:space="preserve">C. different </w:t>
      </w:r>
    </w:p>
    <w:p w:rsidR="001E0CE3" w:rsidRPr="005019A3" w:rsidRDefault="001E0CE3" w:rsidP="001E0CE3">
      <w:pPr>
        <w:pStyle w:val="Default"/>
        <w:rPr>
          <w:color w:val="auto"/>
          <w:sz w:val="22"/>
          <w:szCs w:val="22"/>
        </w:rPr>
      </w:pPr>
      <w:r w:rsidRPr="005019A3">
        <w:rPr>
          <w:color w:val="auto"/>
          <w:sz w:val="22"/>
          <w:szCs w:val="22"/>
        </w:rPr>
        <w:t xml:space="preserve">D. descending order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:B</w:t>
      </w:r>
      <w:proofErr w:type="gramEnd"/>
      <w:r w:rsidRPr="005019A3">
        <w:rPr>
          <w:color w:val="auto"/>
          <w:sz w:val="22"/>
          <w:szCs w:val="22"/>
        </w:rPr>
        <w:t xml:space="preserve"> </w:t>
      </w:r>
    </w:p>
    <w:p w:rsidR="009A5FF0" w:rsidRPr="005019A3" w:rsidRDefault="009A5FF0"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21</w:t>
      </w:r>
      <w:proofErr w:type="gramStart"/>
      <w:r w:rsidRPr="005019A3">
        <w:rPr>
          <w:color w:val="auto"/>
          <w:sz w:val="22"/>
          <w:szCs w:val="22"/>
        </w:rPr>
        <w:t>.When</w:t>
      </w:r>
      <w:proofErr w:type="gramEnd"/>
      <w:r w:rsidRPr="005019A3">
        <w:rPr>
          <w:color w:val="auto"/>
          <w:sz w:val="22"/>
          <w:szCs w:val="22"/>
        </w:rPr>
        <w:t xml:space="preserve"> data files are updated, new file is called </w:t>
      </w:r>
    </w:p>
    <w:p w:rsidR="001E0CE3" w:rsidRPr="005019A3" w:rsidRDefault="001E0CE3" w:rsidP="001E0CE3">
      <w:pPr>
        <w:pStyle w:val="Default"/>
        <w:spacing w:after="106"/>
        <w:rPr>
          <w:color w:val="auto"/>
          <w:sz w:val="22"/>
          <w:szCs w:val="22"/>
        </w:rPr>
      </w:pPr>
      <w:r w:rsidRPr="005019A3">
        <w:rPr>
          <w:color w:val="auto"/>
          <w:sz w:val="22"/>
          <w:szCs w:val="22"/>
        </w:rPr>
        <w:t xml:space="preserve">A. father file </w:t>
      </w:r>
    </w:p>
    <w:p w:rsidR="001E0CE3" w:rsidRPr="005019A3" w:rsidRDefault="001E0CE3" w:rsidP="001E0CE3">
      <w:pPr>
        <w:pStyle w:val="Default"/>
        <w:spacing w:after="106"/>
        <w:rPr>
          <w:color w:val="auto"/>
          <w:sz w:val="22"/>
          <w:szCs w:val="22"/>
        </w:rPr>
      </w:pPr>
      <w:r w:rsidRPr="005019A3">
        <w:rPr>
          <w:color w:val="auto"/>
          <w:sz w:val="22"/>
          <w:szCs w:val="22"/>
        </w:rPr>
        <w:t xml:space="preserve">B. son file </w:t>
      </w:r>
    </w:p>
    <w:p w:rsidR="001E0CE3" w:rsidRPr="005019A3" w:rsidRDefault="001E0CE3" w:rsidP="001E0CE3">
      <w:pPr>
        <w:pStyle w:val="Default"/>
        <w:spacing w:after="106"/>
        <w:rPr>
          <w:color w:val="auto"/>
          <w:sz w:val="22"/>
          <w:szCs w:val="22"/>
        </w:rPr>
      </w:pPr>
      <w:r w:rsidRPr="005019A3">
        <w:rPr>
          <w:color w:val="auto"/>
          <w:sz w:val="22"/>
          <w:szCs w:val="22"/>
        </w:rPr>
        <w:t xml:space="preserve">C. grandfather file </w:t>
      </w:r>
    </w:p>
    <w:p w:rsidR="001E0CE3" w:rsidRPr="005019A3" w:rsidRDefault="001E0CE3" w:rsidP="001E0CE3">
      <w:pPr>
        <w:pStyle w:val="Default"/>
        <w:rPr>
          <w:color w:val="auto"/>
          <w:sz w:val="22"/>
          <w:szCs w:val="22"/>
        </w:rPr>
      </w:pPr>
      <w:r w:rsidRPr="005019A3">
        <w:rPr>
          <w:color w:val="auto"/>
          <w:sz w:val="22"/>
          <w:szCs w:val="22"/>
        </w:rPr>
        <w:t xml:space="preserve">D. grandson file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 xml:space="preserve"> ANSWER</w:t>
      </w:r>
      <w:proofErr w:type="gramStart"/>
      <w:r w:rsidRPr="005019A3">
        <w:rPr>
          <w:color w:val="auto"/>
          <w:sz w:val="22"/>
          <w:szCs w:val="22"/>
        </w:rPr>
        <w:t>:B</w:t>
      </w:r>
      <w:proofErr w:type="gramEnd"/>
      <w:r w:rsidRPr="005019A3">
        <w:rPr>
          <w:color w:val="auto"/>
          <w:sz w:val="22"/>
          <w:szCs w:val="22"/>
        </w:rPr>
        <w:t xml:space="preserve"> </w:t>
      </w:r>
    </w:p>
    <w:p w:rsidR="009A5FF0" w:rsidRPr="005019A3" w:rsidRDefault="009A5FF0" w:rsidP="001E0CE3">
      <w:pPr>
        <w:pStyle w:val="Default"/>
        <w:rPr>
          <w:b/>
          <w:bCs/>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22. </w:t>
      </w:r>
      <w:r w:rsidRPr="005019A3">
        <w:rPr>
          <w:color w:val="auto"/>
          <w:sz w:val="22"/>
          <w:szCs w:val="22"/>
        </w:rPr>
        <w:t xml:space="preserve">Ability to obtain data from a storage device by going directly to where it is physically located on device rather than by having to sequentially look for data at one physical location after another is called </w:t>
      </w:r>
    </w:p>
    <w:p w:rsidR="001E0CE3" w:rsidRPr="005019A3" w:rsidRDefault="001E0CE3" w:rsidP="001E0CE3">
      <w:pPr>
        <w:pStyle w:val="Default"/>
        <w:spacing w:after="106"/>
        <w:rPr>
          <w:color w:val="auto"/>
          <w:sz w:val="22"/>
          <w:szCs w:val="22"/>
        </w:rPr>
      </w:pPr>
      <w:r w:rsidRPr="005019A3">
        <w:rPr>
          <w:color w:val="auto"/>
          <w:sz w:val="22"/>
          <w:szCs w:val="22"/>
        </w:rPr>
        <w:t xml:space="preserve">A. sequential access </w:t>
      </w:r>
    </w:p>
    <w:p w:rsidR="001E0CE3" w:rsidRPr="005019A3" w:rsidRDefault="001E0CE3" w:rsidP="001E0CE3">
      <w:pPr>
        <w:pStyle w:val="Default"/>
        <w:spacing w:after="106"/>
        <w:rPr>
          <w:color w:val="auto"/>
          <w:sz w:val="22"/>
          <w:szCs w:val="22"/>
        </w:rPr>
      </w:pPr>
      <w:r w:rsidRPr="005019A3">
        <w:rPr>
          <w:color w:val="auto"/>
          <w:sz w:val="22"/>
          <w:szCs w:val="22"/>
        </w:rPr>
        <w:t xml:space="preserve">B. timed access </w:t>
      </w:r>
    </w:p>
    <w:p w:rsidR="001E0CE3" w:rsidRPr="005019A3" w:rsidRDefault="001E0CE3" w:rsidP="001E0CE3">
      <w:pPr>
        <w:pStyle w:val="Default"/>
        <w:rPr>
          <w:color w:val="auto"/>
          <w:sz w:val="22"/>
          <w:szCs w:val="22"/>
        </w:rPr>
      </w:pPr>
      <w:r w:rsidRPr="005019A3">
        <w:rPr>
          <w:color w:val="auto"/>
          <w:sz w:val="22"/>
          <w:szCs w:val="22"/>
        </w:rPr>
        <w:t xml:space="preserve">C. direct access </w:t>
      </w:r>
    </w:p>
    <w:p w:rsidR="001E0CE3" w:rsidRPr="005019A3" w:rsidRDefault="001E0CE3" w:rsidP="001E0CE3">
      <w:pPr>
        <w:pStyle w:val="Default"/>
        <w:rPr>
          <w:color w:val="auto"/>
          <w:sz w:val="22"/>
          <w:szCs w:val="22"/>
        </w:rPr>
      </w:pPr>
    </w:p>
    <w:p w:rsidR="001E0CE3" w:rsidRPr="005019A3" w:rsidRDefault="001E0CE3" w:rsidP="001E0CE3">
      <w:pPr>
        <w:pStyle w:val="Default"/>
        <w:pageBreakBefore/>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 xml:space="preserve">D. variable access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:C</w:t>
      </w:r>
      <w:proofErr w:type="gramEnd"/>
      <w:r w:rsidRPr="005019A3">
        <w:rPr>
          <w:color w:val="auto"/>
          <w:sz w:val="22"/>
          <w:szCs w:val="22"/>
        </w:rPr>
        <w:t xml:space="preserve"> </w:t>
      </w:r>
    </w:p>
    <w:p w:rsidR="009A5FF0" w:rsidRPr="005019A3" w:rsidRDefault="009A5FF0" w:rsidP="001E0CE3">
      <w:pPr>
        <w:pStyle w:val="Default"/>
        <w:rPr>
          <w:b/>
          <w:bCs/>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23. </w:t>
      </w:r>
      <w:r w:rsidRPr="005019A3">
        <w:rPr>
          <w:color w:val="auto"/>
          <w:sz w:val="22"/>
          <w:szCs w:val="22"/>
        </w:rPr>
        <w:t xml:space="preserve">Level of generations that are generally kept </w:t>
      </w:r>
      <w:proofErr w:type="gramStart"/>
      <w:r w:rsidRPr="005019A3">
        <w:rPr>
          <w:color w:val="auto"/>
          <w:sz w:val="22"/>
          <w:szCs w:val="22"/>
        </w:rPr>
        <w:t>are</w:t>
      </w:r>
      <w:proofErr w:type="gramEnd"/>
      <w:r w:rsidRPr="005019A3">
        <w:rPr>
          <w:color w:val="auto"/>
          <w:sz w:val="22"/>
          <w:szCs w:val="22"/>
        </w:rPr>
        <w:t xml:space="preserve"> </w:t>
      </w:r>
    </w:p>
    <w:p w:rsidR="001E0CE3" w:rsidRPr="005019A3" w:rsidRDefault="001E0CE3" w:rsidP="001E0CE3">
      <w:pPr>
        <w:pStyle w:val="Default"/>
        <w:spacing w:after="106"/>
        <w:rPr>
          <w:color w:val="auto"/>
          <w:sz w:val="22"/>
          <w:szCs w:val="22"/>
        </w:rPr>
      </w:pPr>
      <w:r w:rsidRPr="005019A3">
        <w:rPr>
          <w:color w:val="auto"/>
          <w:sz w:val="22"/>
          <w:szCs w:val="22"/>
        </w:rPr>
        <w:t xml:space="preserve">A. two </w:t>
      </w:r>
    </w:p>
    <w:p w:rsidR="001E0CE3" w:rsidRPr="005019A3" w:rsidRDefault="001E0CE3" w:rsidP="001E0CE3">
      <w:pPr>
        <w:pStyle w:val="Default"/>
        <w:spacing w:after="106"/>
        <w:rPr>
          <w:color w:val="auto"/>
          <w:sz w:val="22"/>
          <w:szCs w:val="22"/>
        </w:rPr>
      </w:pPr>
      <w:r w:rsidRPr="005019A3">
        <w:rPr>
          <w:color w:val="auto"/>
          <w:sz w:val="22"/>
          <w:szCs w:val="22"/>
        </w:rPr>
        <w:t xml:space="preserve">B. three </w:t>
      </w:r>
    </w:p>
    <w:p w:rsidR="001E0CE3" w:rsidRPr="005019A3" w:rsidRDefault="001E0CE3" w:rsidP="001E0CE3">
      <w:pPr>
        <w:pStyle w:val="Default"/>
        <w:spacing w:after="106"/>
        <w:rPr>
          <w:color w:val="auto"/>
          <w:sz w:val="22"/>
          <w:szCs w:val="22"/>
        </w:rPr>
      </w:pPr>
      <w:r w:rsidRPr="005019A3">
        <w:rPr>
          <w:color w:val="auto"/>
          <w:sz w:val="22"/>
          <w:szCs w:val="22"/>
        </w:rPr>
        <w:t xml:space="preserve">C. four </w:t>
      </w:r>
    </w:p>
    <w:p w:rsidR="001E0CE3" w:rsidRPr="005019A3" w:rsidRDefault="001E0CE3" w:rsidP="001E0CE3">
      <w:pPr>
        <w:pStyle w:val="Default"/>
        <w:rPr>
          <w:color w:val="auto"/>
          <w:sz w:val="22"/>
          <w:szCs w:val="22"/>
        </w:rPr>
      </w:pPr>
      <w:r w:rsidRPr="005019A3">
        <w:rPr>
          <w:color w:val="auto"/>
          <w:sz w:val="22"/>
          <w:szCs w:val="22"/>
        </w:rPr>
        <w:t xml:space="preserve">D. five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:B</w:t>
      </w:r>
      <w:proofErr w:type="gramEnd"/>
      <w:r w:rsidRPr="005019A3">
        <w:rPr>
          <w:color w:val="auto"/>
          <w:sz w:val="22"/>
          <w:szCs w:val="22"/>
        </w:rPr>
        <w:t xml:space="preserve"> </w:t>
      </w:r>
    </w:p>
    <w:p w:rsidR="009A5FF0" w:rsidRPr="005019A3" w:rsidRDefault="009A5FF0" w:rsidP="001E0CE3">
      <w:pPr>
        <w:pStyle w:val="Default"/>
        <w:rPr>
          <w:b/>
          <w:bCs/>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24. </w:t>
      </w:r>
      <w:r w:rsidRPr="005019A3">
        <w:rPr>
          <w:color w:val="auto"/>
          <w:sz w:val="22"/>
          <w:szCs w:val="22"/>
        </w:rPr>
        <w:t xml:space="preserve">Straightforward allocation of storage space is consist of fixed length </w:t>
      </w:r>
    </w:p>
    <w:p w:rsidR="001E0CE3" w:rsidRPr="005019A3" w:rsidRDefault="001E0CE3" w:rsidP="001E0CE3">
      <w:pPr>
        <w:pStyle w:val="Default"/>
        <w:spacing w:after="106"/>
        <w:rPr>
          <w:color w:val="auto"/>
          <w:sz w:val="22"/>
          <w:szCs w:val="22"/>
        </w:rPr>
      </w:pPr>
      <w:r w:rsidRPr="005019A3">
        <w:rPr>
          <w:color w:val="auto"/>
          <w:sz w:val="22"/>
          <w:szCs w:val="22"/>
        </w:rPr>
        <w:t xml:space="preserve">A. item </w:t>
      </w:r>
    </w:p>
    <w:p w:rsidR="001E0CE3" w:rsidRPr="005019A3" w:rsidRDefault="001E0CE3" w:rsidP="001E0CE3">
      <w:pPr>
        <w:pStyle w:val="Default"/>
        <w:spacing w:after="106"/>
        <w:rPr>
          <w:color w:val="auto"/>
          <w:sz w:val="22"/>
          <w:szCs w:val="22"/>
        </w:rPr>
      </w:pPr>
      <w:r w:rsidRPr="005019A3">
        <w:rPr>
          <w:color w:val="auto"/>
          <w:sz w:val="22"/>
          <w:szCs w:val="22"/>
        </w:rPr>
        <w:t xml:space="preserve">B. advantage </w:t>
      </w:r>
    </w:p>
    <w:p w:rsidR="001E0CE3" w:rsidRPr="005019A3" w:rsidRDefault="001E0CE3" w:rsidP="001E0CE3">
      <w:pPr>
        <w:pStyle w:val="Default"/>
        <w:spacing w:after="106"/>
        <w:rPr>
          <w:color w:val="auto"/>
          <w:sz w:val="22"/>
          <w:szCs w:val="22"/>
        </w:rPr>
      </w:pPr>
      <w:r w:rsidRPr="005019A3">
        <w:rPr>
          <w:color w:val="auto"/>
          <w:sz w:val="22"/>
          <w:szCs w:val="22"/>
        </w:rPr>
        <w:t xml:space="preserve">C. previous records </w:t>
      </w:r>
    </w:p>
    <w:p w:rsidR="001E0CE3" w:rsidRPr="005019A3" w:rsidRDefault="001E0CE3" w:rsidP="001E0CE3">
      <w:pPr>
        <w:pStyle w:val="Default"/>
        <w:rPr>
          <w:color w:val="auto"/>
          <w:sz w:val="22"/>
          <w:szCs w:val="22"/>
        </w:rPr>
      </w:pPr>
      <w:r w:rsidRPr="005019A3">
        <w:rPr>
          <w:color w:val="auto"/>
          <w:sz w:val="22"/>
          <w:szCs w:val="22"/>
        </w:rPr>
        <w:t xml:space="preserve">D. disadvantage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:B</w:t>
      </w:r>
      <w:proofErr w:type="gramEnd"/>
      <w:r w:rsidRPr="005019A3">
        <w:rPr>
          <w:color w:val="auto"/>
          <w:sz w:val="22"/>
          <w:szCs w:val="22"/>
        </w:rPr>
        <w:t xml:space="preserve"> </w:t>
      </w:r>
    </w:p>
    <w:p w:rsidR="009A5FF0" w:rsidRPr="005019A3" w:rsidRDefault="009A5FF0" w:rsidP="001E0CE3">
      <w:pPr>
        <w:pStyle w:val="Default"/>
        <w:rPr>
          <w:b/>
          <w:bCs/>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25. </w:t>
      </w:r>
      <w:r w:rsidRPr="005019A3">
        <w:rPr>
          <w:color w:val="auto"/>
          <w:sz w:val="22"/>
          <w:szCs w:val="22"/>
        </w:rPr>
        <w:t xml:space="preserve">Use of passwords and access codes to safeguard files is classified as </w:t>
      </w:r>
    </w:p>
    <w:p w:rsidR="001E0CE3" w:rsidRPr="005019A3" w:rsidRDefault="001E0CE3" w:rsidP="001E0CE3">
      <w:pPr>
        <w:pStyle w:val="Default"/>
        <w:spacing w:after="106"/>
        <w:rPr>
          <w:color w:val="auto"/>
          <w:sz w:val="22"/>
          <w:szCs w:val="22"/>
        </w:rPr>
      </w:pPr>
      <w:r w:rsidRPr="005019A3">
        <w:rPr>
          <w:color w:val="auto"/>
          <w:sz w:val="22"/>
          <w:szCs w:val="22"/>
        </w:rPr>
        <w:t xml:space="preserve">A. software safeguards </w:t>
      </w:r>
    </w:p>
    <w:p w:rsidR="001E0CE3" w:rsidRPr="005019A3" w:rsidRDefault="001E0CE3" w:rsidP="001E0CE3">
      <w:pPr>
        <w:pStyle w:val="Default"/>
        <w:spacing w:after="106"/>
        <w:rPr>
          <w:color w:val="auto"/>
          <w:sz w:val="22"/>
          <w:szCs w:val="22"/>
        </w:rPr>
      </w:pPr>
      <w:r w:rsidRPr="005019A3">
        <w:rPr>
          <w:color w:val="auto"/>
          <w:sz w:val="22"/>
          <w:szCs w:val="22"/>
        </w:rPr>
        <w:t xml:space="preserve">B. physical safeguards </w:t>
      </w:r>
    </w:p>
    <w:p w:rsidR="001E0CE3" w:rsidRPr="005019A3" w:rsidRDefault="001E0CE3" w:rsidP="001E0CE3">
      <w:pPr>
        <w:pStyle w:val="Default"/>
        <w:spacing w:after="106"/>
        <w:rPr>
          <w:color w:val="auto"/>
          <w:sz w:val="22"/>
          <w:szCs w:val="22"/>
        </w:rPr>
      </w:pPr>
      <w:r w:rsidRPr="005019A3">
        <w:rPr>
          <w:color w:val="auto"/>
          <w:sz w:val="22"/>
          <w:szCs w:val="22"/>
        </w:rPr>
        <w:t xml:space="preserve">C. generation files </w:t>
      </w:r>
    </w:p>
    <w:p w:rsidR="001E0CE3" w:rsidRPr="005019A3" w:rsidRDefault="001E0CE3" w:rsidP="001E0CE3">
      <w:pPr>
        <w:pStyle w:val="Default"/>
        <w:rPr>
          <w:color w:val="auto"/>
          <w:sz w:val="22"/>
          <w:szCs w:val="22"/>
        </w:rPr>
      </w:pPr>
      <w:r w:rsidRPr="005019A3">
        <w:rPr>
          <w:color w:val="auto"/>
          <w:sz w:val="22"/>
          <w:szCs w:val="22"/>
        </w:rPr>
        <w:t xml:space="preserve">D. locked files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9A5FF0" w:rsidRPr="005019A3" w:rsidRDefault="009A5FF0"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26</w:t>
      </w:r>
      <w:proofErr w:type="gramStart"/>
      <w:r w:rsidRPr="005019A3">
        <w:rPr>
          <w:color w:val="auto"/>
          <w:sz w:val="22"/>
          <w:szCs w:val="22"/>
        </w:rPr>
        <w:t>.Selection</w:t>
      </w:r>
      <w:proofErr w:type="gramEnd"/>
      <w:r w:rsidRPr="005019A3">
        <w:rPr>
          <w:color w:val="auto"/>
          <w:sz w:val="22"/>
          <w:szCs w:val="22"/>
        </w:rPr>
        <w:t xml:space="preserve"> of files are easy in </w:t>
      </w:r>
    </w:p>
    <w:p w:rsidR="001E0CE3" w:rsidRPr="005019A3" w:rsidRDefault="001E0CE3" w:rsidP="001E0CE3">
      <w:pPr>
        <w:pStyle w:val="Default"/>
        <w:spacing w:after="106"/>
        <w:rPr>
          <w:color w:val="auto"/>
          <w:sz w:val="22"/>
          <w:szCs w:val="22"/>
        </w:rPr>
      </w:pPr>
      <w:r w:rsidRPr="005019A3">
        <w:rPr>
          <w:color w:val="auto"/>
          <w:sz w:val="22"/>
          <w:szCs w:val="22"/>
        </w:rPr>
        <w:t xml:space="preserve">A. direct access </w:t>
      </w:r>
    </w:p>
    <w:p w:rsidR="001E0CE3" w:rsidRPr="005019A3" w:rsidRDefault="001E0CE3" w:rsidP="001E0CE3">
      <w:pPr>
        <w:pStyle w:val="Default"/>
        <w:spacing w:after="106"/>
        <w:rPr>
          <w:color w:val="auto"/>
          <w:sz w:val="22"/>
          <w:szCs w:val="22"/>
        </w:rPr>
      </w:pPr>
      <w:r w:rsidRPr="005019A3">
        <w:rPr>
          <w:color w:val="auto"/>
          <w:sz w:val="22"/>
          <w:szCs w:val="22"/>
        </w:rPr>
        <w:t xml:space="preserve">B. sequential access </w:t>
      </w:r>
    </w:p>
    <w:p w:rsidR="001E0CE3" w:rsidRPr="005019A3" w:rsidRDefault="001E0CE3" w:rsidP="001E0CE3">
      <w:pPr>
        <w:pStyle w:val="Default"/>
        <w:spacing w:after="106"/>
        <w:rPr>
          <w:color w:val="auto"/>
          <w:sz w:val="22"/>
          <w:szCs w:val="22"/>
        </w:rPr>
      </w:pPr>
      <w:r w:rsidRPr="005019A3">
        <w:rPr>
          <w:color w:val="auto"/>
          <w:sz w:val="22"/>
          <w:szCs w:val="22"/>
        </w:rPr>
        <w:t xml:space="preserve">C. timed access </w:t>
      </w:r>
    </w:p>
    <w:p w:rsidR="001E0CE3" w:rsidRPr="005019A3" w:rsidRDefault="001E0CE3" w:rsidP="001E0CE3">
      <w:pPr>
        <w:pStyle w:val="Default"/>
        <w:rPr>
          <w:color w:val="auto"/>
          <w:sz w:val="22"/>
          <w:szCs w:val="22"/>
        </w:rPr>
      </w:pPr>
      <w:r w:rsidRPr="005019A3">
        <w:rPr>
          <w:color w:val="auto"/>
          <w:sz w:val="22"/>
          <w:szCs w:val="22"/>
        </w:rPr>
        <w:t xml:space="preserve">D. random access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9A5FF0" w:rsidRPr="005019A3" w:rsidRDefault="009A5FF0" w:rsidP="001E0CE3">
      <w:pPr>
        <w:pStyle w:val="Default"/>
        <w:rPr>
          <w:b/>
          <w:bCs/>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27. </w:t>
      </w:r>
      <w:r w:rsidRPr="005019A3">
        <w:rPr>
          <w:color w:val="auto"/>
          <w:sz w:val="22"/>
          <w:szCs w:val="22"/>
        </w:rPr>
        <w:t xml:space="preserve">Items in key field of record is classified as </w:t>
      </w:r>
    </w:p>
    <w:p w:rsidR="001E0CE3" w:rsidRPr="005019A3" w:rsidRDefault="001E0CE3" w:rsidP="001E0CE3">
      <w:pPr>
        <w:pStyle w:val="Default"/>
        <w:rPr>
          <w:color w:val="auto"/>
          <w:sz w:val="22"/>
          <w:szCs w:val="22"/>
        </w:rPr>
      </w:pPr>
      <w:r w:rsidRPr="005019A3">
        <w:rPr>
          <w:color w:val="auto"/>
          <w:sz w:val="22"/>
          <w:szCs w:val="22"/>
        </w:rPr>
        <w:t xml:space="preserve">A. duplicate </w:t>
      </w:r>
    </w:p>
    <w:p w:rsidR="001E0CE3" w:rsidRPr="005019A3" w:rsidRDefault="001E0CE3" w:rsidP="001E0CE3">
      <w:pPr>
        <w:pStyle w:val="Default"/>
        <w:rPr>
          <w:color w:val="auto"/>
          <w:sz w:val="22"/>
          <w:szCs w:val="22"/>
        </w:rPr>
      </w:pPr>
    </w:p>
    <w:p w:rsidR="001E0CE3" w:rsidRPr="005019A3" w:rsidRDefault="001E0CE3" w:rsidP="001E0CE3">
      <w:pPr>
        <w:pStyle w:val="Default"/>
        <w:pageBreakBefore/>
        <w:rPr>
          <w:color w:val="auto"/>
          <w:sz w:val="22"/>
          <w:szCs w:val="22"/>
        </w:rPr>
      </w:pPr>
    </w:p>
    <w:p w:rsidR="001E0CE3" w:rsidRPr="005019A3" w:rsidRDefault="001E0CE3" w:rsidP="001E0CE3">
      <w:pPr>
        <w:pStyle w:val="Default"/>
        <w:spacing w:after="106"/>
        <w:rPr>
          <w:color w:val="auto"/>
          <w:sz w:val="22"/>
          <w:szCs w:val="22"/>
        </w:rPr>
      </w:pPr>
      <w:r w:rsidRPr="005019A3">
        <w:rPr>
          <w:color w:val="auto"/>
          <w:sz w:val="22"/>
          <w:szCs w:val="22"/>
        </w:rPr>
        <w:t xml:space="preserve">B. key </w:t>
      </w:r>
    </w:p>
    <w:p w:rsidR="001E0CE3" w:rsidRPr="005019A3" w:rsidRDefault="001E0CE3" w:rsidP="001E0CE3">
      <w:pPr>
        <w:pStyle w:val="Default"/>
        <w:spacing w:after="106"/>
        <w:rPr>
          <w:color w:val="auto"/>
          <w:sz w:val="22"/>
          <w:szCs w:val="22"/>
        </w:rPr>
      </w:pPr>
      <w:r w:rsidRPr="005019A3">
        <w:rPr>
          <w:color w:val="auto"/>
          <w:sz w:val="22"/>
          <w:szCs w:val="22"/>
        </w:rPr>
        <w:t xml:space="preserve">C. copied column </w:t>
      </w:r>
    </w:p>
    <w:p w:rsidR="001E0CE3" w:rsidRPr="005019A3" w:rsidRDefault="001E0CE3" w:rsidP="001E0CE3">
      <w:pPr>
        <w:pStyle w:val="Default"/>
        <w:rPr>
          <w:color w:val="auto"/>
          <w:sz w:val="22"/>
          <w:szCs w:val="22"/>
        </w:rPr>
      </w:pPr>
      <w:r w:rsidRPr="005019A3">
        <w:rPr>
          <w:color w:val="auto"/>
          <w:sz w:val="22"/>
          <w:szCs w:val="22"/>
        </w:rPr>
        <w:t xml:space="preserve">D. copied row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:B</w:t>
      </w:r>
      <w:proofErr w:type="gramEnd"/>
      <w:r w:rsidRPr="005019A3">
        <w:rPr>
          <w:color w:val="auto"/>
          <w:sz w:val="22"/>
          <w:szCs w:val="22"/>
        </w:rPr>
        <w:t xml:space="preserve"> </w:t>
      </w:r>
    </w:p>
    <w:p w:rsidR="009A5FF0" w:rsidRPr="005019A3" w:rsidRDefault="009A5FF0" w:rsidP="001E0CE3">
      <w:pPr>
        <w:pStyle w:val="Default"/>
        <w:rPr>
          <w:b/>
          <w:bCs/>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28. </w:t>
      </w:r>
      <w:r w:rsidRPr="005019A3">
        <w:rPr>
          <w:color w:val="auto"/>
          <w:sz w:val="22"/>
          <w:szCs w:val="22"/>
        </w:rPr>
        <w:t xml:space="preserve">Method of scanning of files for a desired record is classified as </w:t>
      </w:r>
    </w:p>
    <w:p w:rsidR="001E0CE3" w:rsidRPr="005019A3" w:rsidRDefault="001E0CE3" w:rsidP="001E0CE3">
      <w:pPr>
        <w:pStyle w:val="Default"/>
        <w:spacing w:after="106"/>
        <w:rPr>
          <w:color w:val="auto"/>
          <w:sz w:val="22"/>
          <w:szCs w:val="22"/>
        </w:rPr>
      </w:pPr>
      <w:r w:rsidRPr="005019A3">
        <w:rPr>
          <w:color w:val="auto"/>
          <w:sz w:val="22"/>
          <w:szCs w:val="22"/>
        </w:rPr>
        <w:t xml:space="preserve">A. linear research </w:t>
      </w:r>
    </w:p>
    <w:p w:rsidR="001E0CE3" w:rsidRPr="005019A3" w:rsidRDefault="001E0CE3" w:rsidP="001E0CE3">
      <w:pPr>
        <w:pStyle w:val="Default"/>
        <w:spacing w:after="106"/>
        <w:rPr>
          <w:color w:val="auto"/>
          <w:sz w:val="22"/>
          <w:szCs w:val="22"/>
        </w:rPr>
      </w:pPr>
      <w:r w:rsidRPr="005019A3">
        <w:rPr>
          <w:color w:val="auto"/>
          <w:sz w:val="22"/>
          <w:szCs w:val="22"/>
        </w:rPr>
        <w:t xml:space="preserve">B. quadratic search </w:t>
      </w:r>
    </w:p>
    <w:p w:rsidR="001E0CE3" w:rsidRPr="005019A3" w:rsidRDefault="001E0CE3" w:rsidP="001E0CE3">
      <w:pPr>
        <w:pStyle w:val="Default"/>
        <w:spacing w:after="106"/>
        <w:rPr>
          <w:color w:val="auto"/>
          <w:sz w:val="22"/>
          <w:szCs w:val="22"/>
        </w:rPr>
      </w:pPr>
      <w:r w:rsidRPr="005019A3">
        <w:rPr>
          <w:color w:val="auto"/>
          <w:sz w:val="22"/>
          <w:szCs w:val="22"/>
        </w:rPr>
        <w:t xml:space="preserve">C. search </w:t>
      </w:r>
    </w:p>
    <w:p w:rsidR="001E0CE3" w:rsidRPr="005019A3" w:rsidRDefault="001E0CE3" w:rsidP="001E0CE3">
      <w:pPr>
        <w:pStyle w:val="Default"/>
        <w:rPr>
          <w:color w:val="auto"/>
          <w:sz w:val="22"/>
          <w:szCs w:val="22"/>
        </w:rPr>
      </w:pPr>
      <w:r w:rsidRPr="005019A3">
        <w:rPr>
          <w:color w:val="auto"/>
          <w:sz w:val="22"/>
          <w:szCs w:val="22"/>
        </w:rPr>
        <w:t xml:space="preserve">D. non linear research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:C</w:t>
      </w:r>
      <w:proofErr w:type="gramEnd"/>
      <w:r w:rsidRPr="005019A3">
        <w:rPr>
          <w:color w:val="auto"/>
          <w:sz w:val="22"/>
          <w:szCs w:val="22"/>
        </w:rPr>
        <w:t xml:space="preserve"> </w:t>
      </w:r>
    </w:p>
    <w:p w:rsidR="009A5FF0" w:rsidRPr="005019A3" w:rsidRDefault="009A5FF0" w:rsidP="001E0CE3">
      <w:pPr>
        <w:pStyle w:val="Default"/>
        <w:rPr>
          <w:b/>
          <w:bCs/>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29. </w:t>
      </w:r>
      <w:r w:rsidRPr="005019A3">
        <w:rPr>
          <w:color w:val="auto"/>
          <w:sz w:val="22"/>
          <w:szCs w:val="22"/>
        </w:rPr>
        <w:t xml:space="preserve">If master and transaction file have keys in same order then it takes </w:t>
      </w:r>
    </w:p>
    <w:p w:rsidR="001E0CE3" w:rsidRPr="005019A3" w:rsidRDefault="001E0CE3" w:rsidP="001E0CE3">
      <w:pPr>
        <w:pStyle w:val="Default"/>
        <w:spacing w:after="106"/>
        <w:rPr>
          <w:color w:val="auto"/>
          <w:sz w:val="22"/>
          <w:szCs w:val="22"/>
        </w:rPr>
      </w:pPr>
      <w:r w:rsidRPr="005019A3">
        <w:rPr>
          <w:color w:val="auto"/>
          <w:sz w:val="22"/>
          <w:szCs w:val="22"/>
        </w:rPr>
        <w:t xml:space="preserve">A. less time </w:t>
      </w:r>
    </w:p>
    <w:p w:rsidR="001E0CE3" w:rsidRPr="005019A3" w:rsidRDefault="001E0CE3" w:rsidP="001E0CE3">
      <w:pPr>
        <w:pStyle w:val="Default"/>
        <w:spacing w:after="106"/>
        <w:rPr>
          <w:color w:val="auto"/>
          <w:sz w:val="22"/>
          <w:szCs w:val="22"/>
        </w:rPr>
      </w:pPr>
      <w:r w:rsidRPr="005019A3">
        <w:rPr>
          <w:color w:val="auto"/>
          <w:sz w:val="22"/>
          <w:szCs w:val="22"/>
        </w:rPr>
        <w:t xml:space="preserve">B. more time </w:t>
      </w:r>
    </w:p>
    <w:p w:rsidR="001E0CE3" w:rsidRPr="005019A3" w:rsidRDefault="001E0CE3" w:rsidP="001E0CE3">
      <w:pPr>
        <w:pStyle w:val="Default"/>
        <w:spacing w:after="106"/>
        <w:rPr>
          <w:color w:val="auto"/>
          <w:sz w:val="22"/>
          <w:szCs w:val="22"/>
        </w:rPr>
      </w:pPr>
      <w:r w:rsidRPr="005019A3">
        <w:rPr>
          <w:color w:val="auto"/>
          <w:sz w:val="22"/>
          <w:szCs w:val="22"/>
        </w:rPr>
        <w:t xml:space="preserve">C. many hours </w:t>
      </w:r>
    </w:p>
    <w:p w:rsidR="001E0CE3" w:rsidRPr="005019A3" w:rsidRDefault="001E0CE3" w:rsidP="001E0CE3">
      <w:pPr>
        <w:pStyle w:val="Default"/>
        <w:rPr>
          <w:color w:val="auto"/>
          <w:sz w:val="22"/>
          <w:szCs w:val="22"/>
        </w:rPr>
      </w:pPr>
      <w:r w:rsidRPr="005019A3">
        <w:rPr>
          <w:color w:val="auto"/>
          <w:sz w:val="22"/>
          <w:szCs w:val="22"/>
        </w:rPr>
        <w:t xml:space="preserve">D. many days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9A5FF0" w:rsidRPr="005019A3" w:rsidRDefault="009A5FF0" w:rsidP="001E0CE3">
      <w:pPr>
        <w:pStyle w:val="Default"/>
        <w:rPr>
          <w:b/>
          <w:bCs/>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30. </w:t>
      </w:r>
      <w:r w:rsidRPr="005019A3">
        <w:rPr>
          <w:color w:val="auto"/>
          <w:sz w:val="22"/>
          <w:szCs w:val="22"/>
        </w:rPr>
        <w:t xml:space="preserve">Organized collection of records is considered as </w:t>
      </w:r>
    </w:p>
    <w:p w:rsidR="001E0CE3" w:rsidRPr="005019A3" w:rsidRDefault="001E0CE3" w:rsidP="001E0CE3">
      <w:pPr>
        <w:pStyle w:val="Default"/>
        <w:spacing w:after="106"/>
        <w:rPr>
          <w:color w:val="auto"/>
          <w:sz w:val="22"/>
          <w:szCs w:val="22"/>
        </w:rPr>
      </w:pPr>
      <w:r w:rsidRPr="005019A3">
        <w:rPr>
          <w:color w:val="auto"/>
          <w:sz w:val="22"/>
          <w:szCs w:val="22"/>
        </w:rPr>
        <w:t xml:space="preserve">A. record </w:t>
      </w:r>
    </w:p>
    <w:p w:rsidR="001E0CE3" w:rsidRPr="005019A3" w:rsidRDefault="001E0CE3" w:rsidP="001E0CE3">
      <w:pPr>
        <w:pStyle w:val="Default"/>
        <w:spacing w:after="106"/>
        <w:rPr>
          <w:color w:val="auto"/>
          <w:sz w:val="22"/>
          <w:szCs w:val="22"/>
        </w:rPr>
      </w:pPr>
      <w:r w:rsidRPr="005019A3">
        <w:rPr>
          <w:color w:val="auto"/>
          <w:sz w:val="22"/>
          <w:szCs w:val="22"/>
        </w:rPr>
        <w:t xml:space="preserve">B. file </w:t>
      </w:r>
    </w:p>
    <w:p w:rsidR="001E0CE3" w:rsidRPr="005019A3" w:rsidRDefault="001E0CE3" w:rsidP="001E0CE3">
      <w:pPr>
        <w:pStyle w:val="Default"/>
        <w:spacing w:after="106"/>
        <w:rPr>
          <w:color w:val="auto"/>
          <w:sz w:val="22"/>
          <w:szCs w:val="22"/>
        </w:rPr>
      </w:pPr>
      <w:r w:rsidRPr="005019A3">
        <w:rPr>
          <w:color w:val="auto"/>
          <w:sz w:val="22"/>
          <w:szCs w:val="22"/>
        </w:rPr>
        <w:t xml:space="preserve">C. rows </w:t>
      </w:r>
    </w:p>
    <w:p w:rsidR="001E0CE3" w:rsidRPr="005019A3" w:rsidRDefault="001E0CE3" w:rsidP="001E0CE3">
      <w:pPr>
        <w:pStyle w:val="Default"/>
        <w:rPr>
          <w:color w:val="auto"/>
          <w:sz w:val="22"/>
          <w:szCs w:val="22"/>
        </w:rPr>
      </w:pPr>
      <w:r w:rsidRPr="005019A3">
        <w:rPr>
          <w:color w:val="auto"/>
          <w:sz w:val="22"/>
          <w:szCs w:val="22"/>
        </w:rPr>
        <w:t xml:space="preserve">D. column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:B</w:t>
      </w:r>
      <w:proofErr w:type="gramEnd"/>
      <w:r w:rsidRPr="005019A3">
        <w:rPr>
          <w:color w:val="auto"/>
          <w:sz w:val="22"/>
          <w:szCs w:val="22"/>
        </w:rPr>
        <w:t xml:space="preserve"> </w:t>
      </w:r>
    </w:p>
    <w:p w:rsidR="009A5FF0" w:rsidRPr="005019A3" w:rsidRDefault="009A5FF0"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 xml:space="preserve">31. Label which contains file name is classified as </w:t>
      </w:r>
    </w:p>
    <w:p w:rsidR="001E0CE3" w:rsidRPr="005019A3" w:rsidRDefault="001E0CE3" w:rsidP="001E0CE3">
      <w:pPr>
        <w:pStyle w:val="Default"/>
        <w:spacing w:after="106"/>
        <w:rPr>
          <w:color w:val="auto"/>
          <w:sz w:val="22"/>
          <w:szCs w:val="22"/>
        </w:rPr>
      </w:pPr>
      <w:r w:rsidRPr="005019A3">
        <w:rPr>
          <w:color w:val="auto"/>
          <w:sz w:val="22"/>
          <w:szCs w:val="22"/>
        </w:rPr>
        <w:t xml:space="preserve">A. header label </w:t>
      </w:r>
    </w:p>
    <w:p w:rsidR="001E0CE3" w:rsidRPr="005019A3" w:rsidRDefault="001E0CE3" w:rsidP="001E0CE3">
      <w:pPr>
        <w:pStyle w:val="Default"/>
        <w:spacing w:after="106"/>
        <w:rPr>
          <w:color w:val="auto"/>
          <w:sz w:val="22"/>
          <w:szCs w:val="22"/>
        </w:rPr>
      </w:pPr>
      <w:r w:rsidRPr="005019A3">
        <w:rPr>
          <w:color w:val="auto"/>
          <w:sz w:val="22"/>
          <w:szCs w:val="22"/>
        </w:rPr>
        <w:t xml:space="preserve">B. trailer label </w:t>
      </w:r>
    </w:p>
    <w:p w:rsidR="001E0CE3" w:rsidRPr="005019A3" w:rsidRDefault="001E0CE3" w:rsidP="001E0CE3">
      <w:pPr>
        <w:pStyle w:val="Default"/>
        <w:spacing w:after="106"/>
        <w:rPr>
          <w:color w:val="auto"/>
          <w:sz w:val="22"/>
          <w:szCs w:val="22"/>
        </w:rPr>
      </w:pPr>
      <w:r w:rsidRPr="005019A3">
        <w:rPr>
          <w:color w:val="auto"/>
          <w:sz w:val="22"/>
          <w:szCs w:val="22"/>
        </w:rPr>
        <w:t xml:space="preserve">C. end of file marker </w:t>
      </w:r>
    </w:p>
    <w:p w:rsidR="001E0CE3" w:rsidRPr="005019A3" w:rsidRDefault="001E0CE3" w:rsidP="001E0CE3">
      <w:pPr>
        <w:pStyle w:val="Default"/>
        <w:rPr>
          <w:color w:val="auto"/>
          <w:sz w:val="22"/>
          <w:szCs w:val="22"/>
        </w:rPr>
      </w:pPr>
      <w:r w:rsidRPr="005019A3">
        <w:rPr>
          <w:color w:val="auto"/>
          <w:sz w:val="22"/>
          <w:szCs w:val="22"/>
        </w:rPr>
        <w:t xml:space="preserve">D. start of file marker </w:t>
      </w:r>
    </w:p>
    <w:p w:rsidR="001E0CE3" w:rsidRPr="005019A3" w:rsidRDefault="001E0CE3" w:rsidP="001E0CE3">
      <w:pPr>
        <w:pStyle w:val="Default"/>
        <w:rPr>
          <w:color w:val="auto"/>
          <w:sz w:val="22"/>
          <w:szCs w:val="22"/>
        </w:rPr>
      </w:pPr>
    </w:p>
    <w:p w:rsidR="009A5FF0"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p>
    <w:p w:rsidR="009A5FF0" w:rsidRPr="005019A3" w:rsidRDefault="009A5FF0" w:rsidP="001E0CE3">
      <w:pPr>
        <w:pStyle w:val="Default"/>
        <w:rPr>
          <w:b/>
          <w:bCs/>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32. </w:t>
      </w:r>
      <w:r w:rsidRPr="005019A3">
        <w:rPr>
          <w:color w:val="auto"/>
          <w:sz w:val="22"/>
          <w:szCs w:val="22"/>
        </w:rPr>
        <w:t xml:space="preserve">File used to update information in computer's master file is classified as </w:t>
      </w:r>
    </w:p>
    <w:p w:rsidR="001E0CE3" w:rsidRPr="005019A3" w:rsidRDefault="001E0CE3" w:rsidP="001E0CE3">
      <w:pPr>
        <w:pStyle w:val="Default"/>
        <w:pageBreakBefore/>
        <w:rPr>
          <w:color w:val="auto"/>
          <w:sz w:val="22"/>
          <w:szCs w:val="22"/>
        </w:rPr>
      </w:pPr>
    </w:p>
    <w:p w:rsidR="001E0CE3" w:rsidRPr="005019A3" w:rsidRDefault="001E0CE3" w:rsidP="001E0CE3">
      <w:pPr>
        <w:pStyle w:val="Default"/>
        <w:spacing w:after="106"/>
        <w:rPr>
          <w:color w:val="auto"/>
          <w:sz w:val="22"/>
          <w:szCs w:val="22"/>
        </w:rPr>
      </w:pPr>
      <w:r w:rsidRPr="005019A3">
        <w:rPr>
          <w:color w:val="auto"/>
          <w:sz w:val="22"/>
          <w:szCs w:val="22"/>
        </w:rPr>
        <w:t xml:space="preserve">A. transaction file </w:t>
      </w:r>
    </w:p>
    <w:p w:rsidR="001E0CE3" w:rsidRPr="005019A3" w:rsidRDefault="001E0CE3" w:rsidP="001E0CE3">
      <w:pPr>
        <w:pStyle w:val="Default"/>
        <w:spacing w:after="106"/>
        <w:rPr>
          <w:color w:val="auto"/>
          <w:sz w:val="22"/>
          <w:szCs w:val="22"/>
        </w:rPr>
      </w:pPr>
      <w:r w:rsidRPr="005019A3">
        <w:rPr>
          <w:color w:val="auto"/>
          <w:sz w:val="22"/>
          <w:szCs w:val="22"/>
        </w:rPr>
        <w:t xml:space="preserve">B. direct file </w:t>
      </w:r>
    </w:p>
    <w:p w:rsidR="001E0CE3" w:rsidRPr="005019A3" w:rsidRDefault="001E0CE3" w:rsidP="001E0CE3">
      <w:pPr>
        <w:pStyle w:val="Default"/>
        <w:spacing w:after="106"/>
        <w:rPr>
          <w:color w:val="auto"/>
          <w:sz w:val="22"/>
          <w:szCs w:val="22"/>
        </w:rPr>
      </w:pPr>
      <w:r w:rsidRPr="005019A3">
        <w:rPr>
          <w:color w:val="auto"/>
          <w:sz w:val="22"/>
          <w:szCs w:val="22"/>
        </w:rPr>
        <w:t xml:space="preserve">C. order file </w:t>
      </w:r>
    </w:p>
    <w:p w:rsidR="001E0CE3" w:rsidRPr="005019A3" w:rsidRDefault="001E0CE3" w:rsidP="001E0CE3">
      <w:pPr>
        <w:pStyle w:val="Default"/>
        <w:rPr>
          <w:color w:val="auto"/>
          <w:sz w:val="22"/>
          <w:szCs w:val="22"/>
        </w:rPr>
      </w:pPr>
      <w:r w:rsidRPr="005019A3">
        <w:rPr>
          <w:color w:val="auto"/>
          <w:sz w:val="22"/>
          <w:szCs w:val="22"/>
        </w:rPr>
        <w:t xml:space="preserve">D. sequence file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9A5FF0" w:rsidRPr="005019A3" w:rsidRDefault="009A5FF0" w:rsidP="001E0CE3">
      <w:pPr>
        <w:pStyle w:val="Default"/>
        <w:rPr>
          <w:b/>
          <w:bCs/>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33. </w:t>
      </w:r>
      <w:r w:rsidRPr="005019A3">
        <w:rPr>
          <w:color w:val="auto"/>
          <w:sz w:val="22"/>
          <w:szCs w:val="22"/>
        </w:rPr>
        <w:t xml:space="preserve">Files to be accessed from punched cards and paper tape is classified as </w:t>
      </w:r>
    </w:p>
    <w:p w:rsidR="001E0CE3" w:rsidRPr="005019A3" w:rsidRDefault="001E0CE3" w:rsidP="001E0CE3">
      <w:pPr>
        <w:pStyle w:val="Default"/>
        <w:spacing w:after="106"/>
        <w:rPr>
          <w:color w:val="auto"/>
          <w:sz w:val="22"/>
          <w:szCs w:val="22"/>
        </w:rPr>
      </w:pPr>
      <w:r w:rsidRPr="005019A3">
        <w:rPr>
          <w:color w:val="auto"/>
          <w:sz w:val="22"/>
          <w:szCs w:val="22"/>
        </w:rPr>
        <w:t xml:space="preserve">A. timed access file </w:t>
      </w:r>
    </w:p>
    <w:p w:rsidR="001E0CE3" w:rsidRPr="005019A3" w:rsidRDefault="001E0CE3" w:rsidP="001E0CE3">
      <w:pPr>
        <w:pStyle w:val="Default"/>
        <w:spacing w:after="106"/>
        <w:rPr>
          <w:color w:val="auto"/>
          <w:sz w:val="22"/>
          <w:szCs w:val="22"/>
        </w:rPr>
      </w:pPr>
      <w:r w:rsidRPr="005019A3">
        <w:rPr>
          <w:color w:val="auto"/>
          <w:sz w:val="22"/>
          <w:szCs w:val="22"/>
        </w:rPr>
        <w:t xml:space="preserve">B. random access file </w:t>
      </w:r>
    </w:p>
    <w:p w:rsidR="001E0CE3" w:rsidRPr="005019A3" w:rsidRDefault="001E0CE3" w:rsidP="001E0CE3">
      <w:pPr>
        <w:pStyle w:val="Default"/>
        <w:spacing w:after="106"/>
        <w:rPr>
          <w:color w:val="auto"/>
          <w:sz w:val="22"/>
          <w:szCs w:val="22"/>
        </w:rPr>
      </w:pPr>
      <w:r w:rsidRPr="005019A3">
        <w:rPr>
          <w:color w:val="auto"/>
          <w:sz w:val="22"/>
          <w:szCs w:val="22"/>
        </w:rPr>
        <w:t xml:space="preserve">C. direct access file </w:t>
      </w:r>
    </w:p>
    <w:p w:rsidR="001E0CE3" w:rsidRPr="005019A3" w:rsidRDefault="001E0CE3" w:rsidP="001E0CE3">
      <w:pPr>
        <w:pStyle w:val="Default"/>
        <w:rPr>
          <w:color w:val="auto"/>
          <w:sz w:val="22"/>
          <w:szCs w:val="22"/>
        </w:rPr>
      </w:pPr>
      <w:r w:rsidRPr="005019A3">
        <w:rPr>
          <w:color w:val="auto"/>
          <w:sz w:val="22"/>
          <w:szCs w:val="22"/>
        </w:rPr>
        <w:t xml:space="preserve">D. sequential access file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:D</w:t>
      </w:r>
      <w:proofErr w:type="gramEnd"/>
      <w:r w:rsidRPr="005019A3">
        <w:rPr>
          <w:color w:val="auto"/>
          <w:sz w:val="22"/>
          <w:szCs w:val="22"/>
        </w:rPr>
        <w:t xml:space="preserve"> </w:t>
      </w:r>
    </w:p>
    <w:p w:rsidR="009A5FF0" w:rsidRPr="005019A3" w:rsidRDefault="009A5FF0" w:rsidP="001E0CE3">
      <w:pPr>
        <w:pStyle w:val="Default"/>
        <w:rPr>
          <w:b/>
          <w:bCs/>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34. </w:t>
      </w:r>
      <w:r w:rsidRPr="005019A3">
        <w:rPr>
          <w:color w:val="auto"/>
          <w:sz w:val="22"/>
          <w:szCs w:val="22"/>
        </w:rPr>
        <w:t xml:space="preserve">Method by which program read from files and writes data into file is considered as </w:t>
      </w:r>
    </w:p>
    <w:p w:rsidR="001E0CE3" w:rsidRPr="005019A3" w:rsidRDefault="001E0CE3" w:rsidP="001E0CE3">
      <w:pPr>
        <w:pStyle w:val="Default"/>
        <w:spacing w:after="106"/>
        <w:rPr>
          <w:color w:val="auto"/>
          <w:sz w:val="22"/>
          <w:szCs w:val="22"/>
        </w:rPr>
      </w:pPr>
      <w:r w:rsidRPr="005019A3">
        <w:rPr>
          <w:color w:val="auto"/>
          <w:sz w:val="22"/>
          <w:szCs w:val="22"/>
        </w:rPr>
        <w:t xml:space="preserve">A. access </w:t>
      </w:r>
    </w:p>
    <w:p w:rsidR="001E0CE3" w:rsidRPr="005019A3" w:rsidRDefault="001E0CE3" w:rsidP="001E0CE3">
      <w:pPr>
        <w:pStyle w:val="Default"/>
        <w:spacing w:after="106"/>
        <w:rPr>
          <w:color w:val="auto"/>
          <w:sz w:val="22"/>
          <w:szCs w:val="22"/>
        </w:rPr>
      </w:pPr>
      <w:r w:rsidRPr="005019A3">
        <w:rPr>
          <w:color w:val="auto"/>
          <w:sz w:val="22"/>
          <w:szCs w:val="22"/>
        </w:rPr>
        <w:t xml:space="preserve">B. organization </w:t>
      </w:r>
    </w:p>
    <w:p w:rsidR="001E0CE3" w:rsidRPr="005019A3" w:rsidRDefault="001E0CE3" w:rsidP="001E0CE3">
      <w:pPr>
        <w:pStyle w:val="Default"/>
        <w:spacing w:after="106"/>
        <w:rPr>
          <w:color w:val="auto"/>
          <w:sz w:val="22"/>
          <w:szCs w:val="22"/>
        </w:rPr>
      </w:pPr>
      <w:r w:rsidRPr="005019A3">
        <w:rPr>
          <w:color w:val="auto"/>
          <w:sz w:val="22"/>
          <w:szCs w:val="22"/>
        </w:rPr>
        <w:t xml:space="preserve">C. recording </w:t>
      </w:r>
    </w:p>
    <w:p w:rsidR="001E0CE3" w:rsidRPr="005019A3" w:rsidRDefault="001E0CE3" w:rsidP="001E0CE3">
      <w:pPr>
        <w:pStyle w:val="Default"/>
        <w:rPr>
          <w:color w:val="auto"/>
          <w:sz w:val="22"/>
          <w:szCs w:val="22"/>
        </w:rPr>
      </w:pPr>
      <w:r w:rsidRPr="005019A3">
        <w:rPr>
          <w:color w:val="auto"/>
          <w:sz w:val="22"/>
          <w:szCs w:val="22"/>
        </w:rPr>
        <w:t xml:space="preserve">D. selection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1E0CE3" w:rsidRPr="005019A3" w:rsidRDefault="001E0CE3" w:rsidP="001E0CE3">
      <w:pPr>
        <w:pStyle w:val="Default"/>
        <w:rPr>
          <w:b/>
          <w:bCs/>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35. </w:t>
      </w:r>
      <w:r w:rsidRPr="005019A3">
        <w:rPr>
          <w:color w:val="auto"/>
          <w:sz w:val="22"/>
          <w:szCs w:val="22"/>
        </w:rPr>
        <w:t xml:space="preserve">Type of field in which reserved set of characters are not determined is classified as </w:t>
      </w:r>
    </w:p>
    <w:p w:rsidR="001E0CE3" w:rsidRPr="005019A3" w:rsidRDefault="001E0CE3" w:rsidP="001E0CE3">
      <w:pPr>
        <w:pStyle w:val="Default"/>
        <w:spacing w:after="106"/>
        <w:rPr>
          <w:color w:val="auto"/>
          <w:sz w:val="22"/>
          <w:szCs w:val="22"/>
        </w:rPr>
      </w:pPr>
      <w:r w:rsidRPr="005019A3">
        <w:rPr>
          <w:color w:val="auto"/>
          <w:sz w:val="22"/>
          <w:szCs w:val="22"/>
        </w:rPr>
        <w:t xml:space="preserve">A. stable length </w:t>
      </w:r>
    </w:p>
    <w:p w:rsidR="001E0CE3" w:rsidRPr="005019A3" w:rsidRDefault="001E0CE3" w:rsidP="001E0CE3">
      <w:pPr>
        <w:pStyle w:val="Default"/>
        <w:spacing w:after="106"/>
        <w:rPr>
          <w:color w:val="auto"/>
          <w:sz w:val="22"/>
          <w:szCs w:val="22"/>
        </w:rPr>
      </w:pPr>
      <w:r w:rsidRPr="005019A3">
        <w:rPr>
          <w:color w:val="auto"/>
          <w:sz w:val="22"/>
          <w:szCs w:val="22"/>
        </w:rPr>
        <w:t xml:space="preserve">B. file length </w:t>
      </w:r>
    </w:p>
    <w:p w:rsidR="001E0CE3" w:rsidRPr="005019A3" w:rsidRDefault="001E0CE3" w:rsidP="001E0CE3">
      <w:pPr>
        <w:pStyle w:val="Default"/>
        <w:spacing w:after="106"/>
        <w:rPr>
          <w:color w:val="auto"/>
          <w:sz w:val="22"/>
          <w:szCs w:val="22"/>
        </w:rPr>
      </w:pPr>
      <w:r w:rsidRPr="005019A3">
        <w:rPr>
          <w:color w:val="auto"/>
          <w:sz w:val="22"/>
          <w:szCs w:val="22"/>
        </w:rPr>
        <w:t xml:space="preserve">C. variable length </w:t>
      </w:r>
    </w:p>
    <w:p w:rsidR="001E0CE3" w:rsidRPr="005019A3" w:rsidRDefault="001E0CE3" w:rsidP="001E0CE3">
      <w:pPr>
        <w:pStyle w:val="Default"/>
        <w:rPr>
          <w:color w:val="auto"/>
          <w:sz w:val="22"/>
          <w:szCs w:val="22"/>
        </w:rPr>
      </w:pPr>
      <w:r w:rsidRPr="005019A3">
        <w:rPr>
          <w:color w:val="auto"/>
          <w:sz w:val="22"/>
          <w:szCs w:val="22"/>
        </w:rPr>
        <w:t xml:space="preserve">D. fixed length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:C</w:t>
      </w:r>
      <w:proofErr w:type="gramEnd"/>
      <w:r w:rsidRPr="005019A3">
        <w:rPr>
          <w:color w:val="auto"/>
          <w:sz w:val="22"/>
          <w:szCs w:val="22"/>
        </w:rPr>
        <w:t xml:space="preserve">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36</w:t>
      </w:r>
      <w:proofErr w:type="gramStart"/>
      <w:r w:rsidRPr="005019A3">
        <w:rPr>
          <w:color w:val="auto"/>
          <w:sz w:val="22"/>
          <w:szCs w:val="22"/>
        </w:rPr>
        <w:t>.Type</w:t>
      </w:r>
      <w:proofErr w:type="gramEnd"/>
      <w:r w:rsidRPr="005019A3">
        <w:rPr>
          <w:color w:val="auto"/>
          <w:sz w:val="22"/>
          <w:szCs w:val="22"/>
        </w:rPr>
        <w:t xml:space="preserve"> of access in which records are chosen in an order is classified as </w:t>
      </w:r>
    </w:p>
    <w:p w:rsidR="001E0CE3" w:rsidRPr="005019A3" w:rsidRDefault="001E0CE3" w:rsidP="001E0CE3">
      <w:pPr>
        <w:pStyle w:val="Default"/>
        <w:spacing w:after="106"/>
        <w:rPr>
          <w:color w:val="auto"/>
          <w:sz w:val="22"/>
          <w:szCs w:val="22"/>
        </w:rPr>
      </w:pPr>
      <w:r w:rsidRPr="005019A3">
        <w:rPr>
          <w:color w:val="auto"/>
          <w:sz w:val="22"/>
          <w:szCs w:val="22"/>
        </w:rPr>
        <w:t xml:space="preserve">A. timed access file </w:t>
      </w:r>
    </w:p>
    <w:p w:rsidR="001E0CE3" w:rsidRPr="005019A3" w:rsidRDefault="001E0CE3" w:rsidP="001E0CE3">
      <w:pPr>
        <w:pStyle w:val="Default"/>
        <w:spacing w:after="106"/>
        <w:rPr>
          <w:color w:val="auto"/>
          <w:sz w:val="22"/>
          <w:szCs w:val="22"/>
        </w:rPr>
      </w:pPr>
      <w:r w:rsidRPr="005019A3">
        <w:rPr>
          <w:color w:val="auto"/>
          <w:sz w:val="22"/>
          <w:szCs w:val="22"/>
        </w:rPr>
        <w:t xml:space="preserve">B. random access file </w:t>
      </w:r>
    </w:p>
    <w:p w:rsidR="001E0CE3" w:rsidRPr="005019A3" w:rsidRDefault="001E0CE3" w:rsidP="001E0CE3">
      <w:pPr>
        <w:pStyle w:val="Default"/>
        <w:spacing w:after="106"/>
        <w:rPr>
          <w:color w:val="auto"/>
          <w:sz w:val="22"/>
          <w:szCs w:val="22"/>
        </w:rPr>
      </w:pPr>
      <w:r w:rsidRPr="005019A3">
        <w:rPr>
          <w:color w:val="auto"/>
          <w:sz w:val="22"/>
          <w:szCs w:val="22"/>
        </w:rPr>
        <w:t xml:space="preserve">C. direct access file </w:t>
      </w:r>
    </w:p>
    <w:p w:rsidR="001E0CE3" w:rsidRPr="005019A3" w:rsidRDefault="001E0CE3" w:rsidP="001E0CE3">
      <w:pPr>
        <w:pStyle w:val="Default"/>
        <w:rPr>
          <w:color w:val="auto"/>
          <w:sz w:val="22"/>
          <w:szCs w:val="22"/>
        </w:rPr>
      </w:pPr>
      <w:r w:rsidRPr="005019A3">
        <w:rPr>
          <w:color w:val="auto"/>
          <w:sz w:val="22"/>
          <w:szCs w:val="22"/>
        </w:rPr>
        <w:t xml:space="preserve">D. sequential access file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:C</w:t>
      </w:r>
      <w:proofErr w:type="gramEnd"/>
      <w:r w:rsidRPr="005019A3">
        <w:rPr>
          <w:color w:val="auto"/>
          <w:sz w:val="22"/>
          <w:szCs w:val="22"/>
        </w:rPr>
        <w:t xml:space="preserve"> </w:t>
      </w:r>
    </w:p>
    <w:p w:rsidR="001E0CE3" w:rsidRPr="005019A3" w:rsidRDefault="001E0CE3" w:rsidP="001E0CE3">
      <w:pPr>
        <w:pStyle w:val="Default"/>
        <w:pageBreakBefore/>
        <w:rPr>
          <w:b/>
          <w:bCs/>
          <w:color w:val="auto"/>
          <w:sz w:val="22"/>
          <w:szCs w:val="22"/>
        </w:rPr>
      </w:pPr>
    </w:p>
    <w:p w:rsidR="001E0CE3" w:rsidRPr="005019A3" w:rsidRDefault="001E0CE3" w:rsidP="001E0CE3">
      <w:pPr>
        <w:pStyle w:val="Default"/>
        <w:pageBreakBefore/>
        <w:rPr>
          <w:color w:val="auto"/>
          <w:sz w:val="22"/>
          <w:szCs w:val="22"/>
        </w:rPr>
      </w:pPr>
      <w:r w:rsidRPr="005019A3">
        <w:rPr>
          <w:b/>
          <w:bCs/>
          <w:color w:val="auto"/>
          <w:sz w:val="22"/>
          <w:szCs w:val="22"/>
        </w:rPr>
        <w:lastRenderedPageBreak/>
        <w:t xml:space="preserve">37. </w:t>
      </w:r>
      <w:r w:rsidRPr="005019A3">
        <w:rPr>
          <w:color w:val="auto"/>
          <w:sz w:val="22"/>
          <w:szCs w:val="22"/>
        </w:rPr>
        <w:t xml:space="preserve">Process of creating copy of stored data onto another disc is termed as creating </w:t>
      </w:r>
    </w:p>
    <w:p w:rsidR="001E0CE3" w:rsidRPr="005019A3" w:rsidRDefault="001E0CE3" w:rsidP="001E0CE3">
      <w:pPr>
        <w:pStyle w:val="Default"/>
        <w:spacing w:after="106"/>
        <w:rPr>
          <w:color w:val="auto"/>
          <w:sz w:val="22"/>
          <w:szCs w:val="22"/>
        </w:rPr>
      </w:pPr>
      <w:r w:rsidRPr="005019A3">
        <w:rPr>
          <w:color w:val="auto"/>
          <w:sz w:val="22"/>
          <w:szCs w:val="22"/>
        </w:rPr>
        <w:t xml:space="preserve">A. locked files </w:t>
      </w:r>
    </w:p>
    <w:p w:rsidR="001E0CE3" w:rsidRPr="005019A3" w:rsidRDefault="001E0CE3" w:rsidP="001E0CE3">
      <w:pPr>
        <w:pStyle w:val="Default"/>
        <w:spacing w:after="106"/>
        <w:rPr>
          <w:color w:val="auto"/>
          <w:sz w:val="22"/>
          <w:szCs w:val="22"/>
        </w:rPr>
      </w:pPr>
      <w:r w:rsidRPr="005019A3">
        <w:rPr>
          <w:color w:val="auto"/>
          <w:sz w:val="22"/>
          <w:szCs w:val="22"/>
        </w:rPr>
        <w:t xml:space="preserve">B. backup files </w:t>
      </w:r>
    </w:p>
    <w:p w:rsidR="001E0CE3" w:rsidRPr="005019A3" w:rsidRDefault="001E0CE3" w:rsidP="001E0CE3">
      <w:pPr>
        <w:pStyle w:val="Default"/>
        <w:spacing w:after="106"/>
        <w:rPr>
          <w:color w:val="auto"/>
          <w:sz w:val="22"/>
          <w:szCs w:val="22"/>
        </w:rPr>
      </w:pPr>
      <w:r w:rsidRPr="005019A3">
        <w:rPr>
          <w:color w:val="auto"/>
          <w:sz w:val="22"/>
          <w:szCs w:val="22"/>
        </w:rPr>
        <w:t xml:space="preserve">C. modified file </w:t>
      </w:r>
    </w:p>
    <w:p w:rsidR="001E0CE3" w:rsidRPr="005019A3" w:rsidRDefault="001E0CE3" w:rsidP="001E0CE3">
      <w:pPr>
        <w:pStyle w:val="Default"/>
        <w:rPr>
          <w:color w:val="auto"/>
          <w:sz w:val="22"/>
          <w:szCs w:val="22"/>
        </w:rPr>
      </w:pPr>
      <w:r w:rsidRPr="005019A3">
        <w:rPr>
          <w:color w:val="auto"/>
          <w:sz w:val="22"/>
          <w:szCs w:val="22"/>
        </w:rPr>
        <w:t xml:space="preserve">D. destroyed file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:B</w:t>
      </w:r>
      <w:proofErr w:type="gramEnd"/>
      <w:r w:rsidRPr="005019A3">
        <w:rPr>
          <w:color w:val="auto"/>
          <w:sz w:val="22"/>
          <w:szCs w:val="22"/>
        </w:rPr>
        <w:t xml:space="preserve"> </w:t>
      </w:r>
    </w:p>
    <w:p w:rsidR="001E0CE3" w:rsidRPr="005019A3" w:rsidRDefault="001E0CE3" w:rsidP="001E0CE3">
      <w:pPr>
        <w:pStyle w:val="Default"/>
        <w:rPr>
          <w:b/>
          <w:bCs/>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38. </w:t>
      </w:r>
      <w:r w:rsidRPr="005019A3">
        <w:rPr>
          <w:color w:val="auto"/>
          <w:sz w:val="22"/>
          <w:szCs w:val="22"/>
        </w:rPr>
        <w:t xml:space="preserve">Directory which consists of list of files is classified as </w:t>
      </w:r>
    </w:p>
    <w:p w:rsidR="001E0CE3" w:rsidRPr="005019A3" w:rsidRDefault="001E0CE3" w:rsidP="001E0CE3">
      <w:pPr>
        <w:pStyle w:val="Default"/>
        <w:spacing w:after="106"/>
        <w:rPr>
          <w:color w:val="auto"/>
          <w:sz w:val="22"/>
          <w:szCs w:val="22"/>
        </w:rPr>
      </w:pPr>
      <w:r w:rsidRPr="005019A3">
        <w:rPr>
          <w:color w:val="auto"/>
          <w:sz w:val="22"/>
          <w:szCs w:val="22"/>
        </w:rPr>
        <w:t xml:space="preserve">A. list directory </w:t>
      </w:r>
    </w:p>
    <w:p w:rsidR="001E0CE3" w:rsidRPr="005019A3" w:rsidRDefault="001E0CE3" w:rsidP="001E0CE3">
      <w:pPr>
        <w:pStyle w:val="Default"/>
        <w:spacing w:after="106"/>
        <w:rPr>
          <w:color w:val="auto"/>
          <w:sz w:val="22"/>
          <w:szCs w:val="22"/>
        </w:rPr>
      </w:pPr>
      <w:r w:rsidRPr="005019A3">
        <w:rPr>
          <w:color w:val="auto"/>
          <w:sz w:val="22"/>
          <w:szCs w:val="22"/>
        </w:rPr>
        <w:t xml:space="preserve">B. directory part </w:t>
      </w:r>
    </w:p>
    <w:p w:rsidR="001E0CE3" w:rsidRPr="005019A3" w:rsidRDefault="001E0CE3" w:rsidP="001E0CE3">
      <w:pPr>
        <w:pStyle w:val="Default"/>
        <w:spacing w:after="106"/>
        <w:rPr>
          <w:color w:val="auto"/>
          <w:sz w:val="22"/>
          <w:szCs w:val="22"/>
        </w:rPr>
      </w:pPr>
      <w:r w:rsidRPr="005019A3">
        <w:rPr>
          <w:color w:val="auto"/>
          <w:sz w:val="22"/>
          <w:szCs w:val="22"/>
        </w:rPr>
        <w:t xml:space="preserve">C. catalogue </w:t>
      </w:r>
    </w:p>
    <w:p w:rsidR="001E0CE3" w:rsidRPr="005019A3" w:rsidRDefault="001E0CE3" w:rsidP="001E0CE3">
      <w:pPr>
        <w:pStyle w:val="Default"/>
        <w:rPr>
          <w:color w:val="auto"/>
          <w:sz w:val="22"/>
          <w:szCs w:val="22"/>
        </w:rPr>
      </w:pPr>
      <w:r w:rsidRPr="005019A3">
        <w:rPr>
          <w:color w:val="auto"/>
          <w:sz w:val="22"/>
          <w:szCs w:val="22"/>
        </w:rPr>
        <w:t xml:space="preserve">D. disc directory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:C</w:t>
      </w:r>
      <w:proofErr w:type="gramEnd"/>
      <w:r w:rsidRPr="005019A3">
        <w:rPr>
          <w:color w:val="auto"/>
          <w:sz w:val="22"/>
          <w:szCs w:val="22"/>
        </w:rPr>
        <w:t xml:space="preserve"> </w:t>
      </w:r>
    </w:p>
    <w:p w:rsidR="001E0CE3" w:rsidRPr="005019A3" w:rsidRDefault="001E0CE3" w:rsidP="001E0CE3">
      <w:pPr>
        <w:pStyle w:val="Default"/>
        <w:rPr>
          <w:b/>
          <w:bCs/>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39. </w:t>
      </w:r>
      <w:r w:rsidRPr="005019A3">
        <w:rPr>
          <w:color w:val="auto"/>
          <w:sz w:val="22"/>
          <w:szCs w:val="22"/>
        </w:rPr>
        <w:t xml:space="preserve">Records would not be arranged in particular order before creating it is classified as </w:t>
      </w:r>
    </w:p>
    <w:p w:rsidR="001E0CE3" w:rsidRPr="005019A3" w:rsidRDefault="001E0CE3" w:rsidP="001E0CE3">
      <w:pPr>
        <w:pStyle w:val="Default"/>
        <w:spacing w:after="106"/>
        <w:rPr>
          <w:color w:val="auto"/>
          <w:sz w:val="22"/>
          <w:szCs w:val="22"/>
        </w:rPr>
      </w:pPr>
      <w:r w:rsidRPr="005019A3">
        <w:rPr>
          <w:color w:val="auto"/>
          <w:sz w:val="22"/>
          <w:szCs w:val="22"/>
        </w:rPr>
        <w:t xml:space="preserve">A. direct access file </w:t>
      </w:r>
    </w:p>
    <w:p w:rsidR="001E0CE3" w:rsidRPr="005019A3" w:rsidRDefault="001E0CE3" w:rsidP="001E0CE3">
      <w:pPr>
        <w:pStyle w:val="Default"/>
        <w:spacing w:after="106"/>
        <w:rPr>
          <w:color w:val="auto"/>
          <w:sz w:val="22"/>
          <w:szCs w:val="22"/>
        </w:rPr>
      </w:pPr>
      <w:r w:rsidRPr="005019A3">
        <w:rPr>
          <w:color w:val="auto"/>
          <w:sz w:val="22"/>
          <w:szCs w:val="22"/>
        </w:rPr>
        <w:t xml:space="preserve">B. sequence access file </w:t>
      </w:r>
    </w:p>
    <w:p w:rsidR="001E0CE3" w:rsidRPr="005019A3" w:rsidRDefault="001E0CE3" w:rsidP="001E0CE3">
      <w:pPr>
        <w:pStyle w:val="Default"/>
        <w:spacing w:after="106"/>
        <w:rPr>
          <w:color w:val="auto"/>
          <w:sz w:val="22"/>
          <w:szCs w:val="22"/>
        </w:rPr>
      </w:pPr>
      <w:r w:rsidRPr="005019A3">
        <w:rPr>
          <w:color w:val="auto"/>
          <w:sz w:val="22"/>
          <w:szCs w:val="22"/>
        </w:rPr>
        <w:t xml:space="preserve">C. timed access file </w:t>
      </w:r>
    </w:p>
    <w:p w:rsidR="001E0CE3" w:rsidRPr="005019A3" w:rsidRDefault="001E0CE3" w:rsidP="001E0CE3">
      <w:pPr>
        <w:pStyle w:val="Default"/>
        <w:rPr>
          <w:color w:val="auto"/>
          <w:sz w:val="22"/>
          <w:szCs w:val="22"/>
        </w:rPr>
      </w:pPr>
      <w:r w:rsidRPr="005019A3">
        <w:rPr>
          <w:color w:val="auto"/>
          <w:sz w:val="22"/>
          <w:szCs w:val="22"/>
        </w:rPr>
        <w:t xml:space="preserve">D. random access file </w:t>
      </w:r>
    </w:p>
    <w:p w:rsidR="001E0CE3" w:rsidRPr="005019A3" w:rsidRDefault="001E0CE3" w:rsidP="001E0CE3">
      <w:pPr>
        <w:pStyle w:val="Default"/>
        <w:rPr>
          <w:color w:val="auto"/>
          <w:sz w:val="22"/>
          <w:szCs w:val="22"/>
        </w:rPr>
      </w:pPr>
    </w:p>
    <w:p w:rsidR="001E0CE3" w:rsidRPr="005019A3" w:rsidRDefault="001E0CE3" w:rsidP="001E0CE3">
      <w:pPr>
        <w:pStyle w:val="Default"/>
        <w:rPr>
          <w:color w:val="auto"/>
          <w:sz w:val="22"/>
          <w:szCs w:val="22"/>
        </w:rPr>
      </w:pPr>
      <w:r w:rsidRPr="005019A3">
        <w:rPr>
          <w:color w:val="auto"/>
          <w:sz w:val="22"/>
          <w:szCs w:val="22"/>
        </w:rPr>
        <w:t>ANSWER</w:t>
      </w:r>
      <w:proofErr w:type="gramStart"/>
      <w:r w:rsidRPr="005019A3">
        <w:rPr>
          <w:color w:val="auto"/>
          <w:sz w:val="22"/>
          <w:szCs w:val="22"/>
        </w:rPr>
        <w:t>:A</w:t>
      </w:r>
      <w:proofErr w:type="gramEnd"/>
      <w:r w:rsidRPr="005019A3">
        <w:rPr>
          <w:color w:val="auto"/>
          <w:sz w:val="22"/>
          <w:szCs w:val="22"/>
        </w:rPr>
        <w:t xml:space="preserve"> </w:t>
      </w:r>
    </w:p>
    <w:p w:rsidR="001E0CE3" w:rsidRPr="005019A3" w:rsidRDefault="001E0CE3" w:rsidP="001E0CE3">
      <w:pPr>
        <w:pStyle w:val="Default"/>
        <w:rPr>
          <w:b/>
          <w:bCs/>
          <w:color w:val="auto"/>
          <w:sz w:val="22"/>
          <w:szCs w:val="22"/>
        </w:rPr>
      </w:pPr>
    </w:p>
    <w:p w:rsidR="001E0CE3" w:rsidRPr="005019A3" w:rsidRDefault="001E0CE3" w:rsidP="001E0CE3">
      <w:pPr>
        <w:pStyle w:val="Default"/>
        <w:rPr>
          <w:color w:val="auto"/>
          <w:sz w:val="22"/>
          <w:szCs w:val="22"/>
        </w:rPr>
      </w:pPr>
      <w:r w:rsidRPr="005019A3">
        <w:rPr>
          <w:b/>
          <w:bCs/>
          <w:color w:val="auto"/>
          <w:sz w:val="22"/>
          <w:szCs w:val="22"/>
        </w:rPr>
        <w:t xml:space="preserve">40. </w:t>
      </w:r>
      <w:r w:rsidRPr="005019A3">
        <w:rPr>
          <w:color w:val="auto"/>
          <w:sz w:val="22"/>
          <w:szCs w:val="22"/>
        </w:rPr>
        <w:t xml:space="preserve">File which contains list of other file names is known as </w:t>
      </w:r>
    </w:p>
    <w:p w:rsidR="001E0CE3" w:rsidRPr="005019A3" w:rsidRDefault="001E0CE3" w:rsidP="001E0CE3">
      <w:pPr>
        <w:pStyle w:val="Default"/>
        <w:spacing w:after="106"/>
        <w:rPr>
          <w:color w:val="auto"/>
          <w:sz w:val="22"/>
          <w:szCs w:val="22"/>
        </w:rPr>
      </w:pPr>
      <w:r w:rsidRPr="005019A3">
        <w:rPr>
          <w:color w:val="auto"/>
          <w:sz w:val="22"/>
          <w:szCs w:val="22"/>
        </w:rPr>
        <w:t xml:space="preserve">A. path file </w:t>
      </w:r>
    </w:p>
    <w:p w:rsidR="001E0CE3" w:rsidRPr="005019A3" w:rsidRDefault="001E0CE3" w:rsidP="001E0CE3">
      <w:pPr>
        <w:pStyle w:val="Default"/>
        <w:spacing w:after="106"/>
        <w:rPr>
          <w:color w:val="auto"/>
          <w:sz w:val="22"/>
          <w:szCs w:val="22"/>
        </w:rPr>
      </w:pPr>
      <w:r w:rsidRPr="005019A3">
        <w:rPr>
          <w:color w:val="auto"/>
          <w:sz w:val="22"/>
          <w:szCs w:val="22"/>
        </w:rPr>
        <w:t xml:space="preserve">B. batched file </w:t>
      </w:r>
    </w:p>
    <w:p w:rsidR="001E0CE3" w:rsidRPr="005019A3" w:rsidRDefault="001E0CE3" w:rsidP="001E0CE3">
      <w:pPr>
        <w:pStyle w:val="Default"/>
        <w:spacing w:after="106"/>
        <w:rPr>
          <w:color w:val="auto"/>
          <w:sz w:val="22"/>
          <w:szCs w:val="22"/>
        </w:rPr>
      </w:pPr>
      <w:r w:rsidRPr="005019A3">
        <w:rPr>
          <w:color w:val="auto"/>
          <w:sz w:val="22"/>
          <w:szCs w:val="22"/>
        </w:rPr>
        <w:t xml:space="preserve">C. directory </w:t>
      </w:r>
    </w:p>
    <w:p w:rsidR="001E0CE3" w:rsidRPr="005019A3" w:rsidRDefault="001E0CE3" w:rsidP="001E0CE3">
      <w:pPr>
        <w:pStyle w:val="Default"/>
        <w:rPr>
          <w:color w:val="auto"/>
          <w:sz w:val="22"/>
          <w:szCs w:val="22"/>
        </w:rPr>
      </w:pPr>
      <w:r w:rsidRPr="005019A3">
        <w:rPr>
          <w:color w:val="auto"/>
          <w:sz w:val="22"/>
          <w:szCs w:val="22"/>
        </w:rPr>
        <w:t xml:space="preserve">D. path name </w:t>
      </w:r>
    </w:p>
    <w:p w:rsidR="001E0CE3" w:rsidRPr="005019A3" w:rsidRDefault="001E0CE3" w:rsidP="001E0CE3">
      <w:pPr>
        <w:pStyle w:val="Default"/>
        <w:rPr>
          <w:color w:val="auto"/>
          <w:sz w:val="22"/>
          <w:szCs w:val="22"/>
        </w:rPr>
      </w:pPr>
    </w:p>
    <w:p w:rsidR="001E0CE3" w:rsidRPr="005019A3" w:rsidRDefault="001E0CE3" w:rsidP="001E0CE3">
      <w:pPr>
        <w:pStyle w:val="NormalWeb"/>
        <w:shd w:val="clear" w:color="auto" w:fill="FFFFFF"/>
        <w:spacing w:before="0" w:beforeAutospacing="0" w:after="125" w:afterAutospacing="0"/>
        <w:rPr>
          <w:sz w:val="22"/>
          <w:szCs w:val="22"/>
        </w:rPr>
      </w:pPr>
      <w:r w:rsidRPr="005019A3">
        <w:rPr>
          <w:sz w:val="22"/>
          <w:szCs w:val="22"/>
        </w:rPr>
        <w:t>ANSWER</w:t>
      </w:r>
      <w:proofErr w:type="gramStart"/>
      <w:r w:rsidRPr="005019A3">
        <w:rPr>
          <w:sz w:val="22"/>
          <w:szCs w:val="22"/>
        </w:rPr>
        <w:t>:C</w:t>
      </w:r>
      <w:proofErr w:type="gramEnd"/>
    </w:p>
    <w:p w:rsidR="009A5FF0" w:rsidRPr="005019A3" w:rsidRDefault="009A5FF0" w:rsidP="001E0CE3">
      <w:pPr>
        <w:pStyle w:val="NormalWeb"/>
        <w:shd w:val="clear" w:color="auto" w:fill="FFFFFF"/>
        <w:spacing w:before="0" w:beforeAutospacing="0" w:after="125" w:afterAutospacing="0"/>
        <w:rPr>
          <w:sz w:val="22"/>
          <w:szCs w:val="22"/>
        </w:rPr>
      </w:pPr>
      <w:r w:rsidRPr="005019A3">
        <w:rPr>
          <w:sz w:val="22"/>
          <w:szCs w:val="22"/>
        </w:rPr>
        <w:t>UNIT-VI</w:t>
      </w:r>
    </w:p>
    <w:p w:rsidR="009A5FF0" w:rsidRPr="005019A3" w:rsidRDefault="009A5FF0" w:rsidP="009A5FF0">
      <w:pPr>
        <w:pStyle w:val="NormalWeb"/>
        <w:shd w:val="clear" w:color="auto" w:fill="FFFFFF"/>
        <w:spacing w:before="0" w:beforeAutospacing="0" w:after="125" w:afterAutospacing="0"/>
        <w:rPr>
          <w:sz w:val="22"/>
          <w:szCs w:val="22"/>
        </w:rPr>
      </w:pPr>
      <w:r w:rsidRPr="005019A3">
        <w:rPr>
          <w:sz w:val="22"/>
          <w:szCs w:val="22"/>
        </w:rPr>
        <w:t xml:space="preserve">1. What is meant by Locality of Reference? </w:t>
      </w:r>
    </w:p>
    <w:p w:rsidR="009A5FF0" w:rsidRPr="005019A3" w:rsidRDefault="009A5FF0" w:rsidP="009A5FF0">
      <w:pPr>
        <w:pStyle w:val="NormalWeb"/>
        <w:shd w:val="clear" w:color="auto" w:fill="FFFFFF"/>
        <w:spacing w:before="0" w:beforeAutospacing="0" w:after="125" w:afterAutospacing="0"/>
        <w:rPr>
          <w:sz w:val="22"/>
          <w:szCs w:val="22"/>
        </w:rPr>
      </w:pPr>
      <w:r w:rsidRPr="005019A3">
        <w:rPr>
          <w:sz w:val="22"/>
          <w:szCs w:val="22"/>
        </w:rPr>
        <w:t xml:space="preserve">2. Define Seek Time and Latency Time. </w:t>
      </w:r>
    </w:p>
    <w:p w:rsidR="009A5FF0" w:rsidRPr="005019A3" w:rsidRDefault="009A5FF0" w:rsidP="009A5FF0">
      <w:pPr>
        <w:pStyle w:val="NormalWeb"/>
        <w:shd w:val="clear" w:color="auto" w:fill="FFFFFF"/>
        <w:spacing w:before="0" w:beforeAutospacing="0" w:after="125" w:afterAutospacing="0"/>
        <w:rPr>
          <w:sz w:val="22"/>
          <w:szCs w:val="22"/>
        </w:rPr>
      </w:pPr>
      <w:r w:rsidRPr="005019A3">
        <w:rPr>
          <w:sz w:val="22"/>
          <w:szCs w:val="22"/>
        </w:rPr>
        <w:t xml:space="preserve">3. What are the Allocation Methods of a Disk Space? </w:t>
      </w:r>
    </w:p>
    <w:p w:rsidR="009A5FF0" w:rsidRPr="005019A3" w:rsidRDefault="009A5FF0" w:rsidP="009A5FF0">
      <w:pPr>
        <w:pStyle w:val="NormalWeb"/>
        <w:shd w:val="clear" w:color="auto" w:fill="FFFFFF"/>
        <w:spacing w:before="0" w:beforeAutospacing="0" w:after="125" w:afterAutospacing="0"/>
        <w:rPr>
          <w:sz w:val="22"/>
          <w:szCs w:val="22"/>
        </w:rPr>
      </w:pPr>
      <w:r w:rsidRPr="005019A3">
        <w:rPr>
          <w:sz w:val="22"/>
          <w:szCs w:val="22"/>
        </w:rPr>
        <w:t xml:space="preserve">4. What are the advantages of Contiguous Allocation? </w:t>
      </w:r>
    </w:p>
    <w:p w:rsidR="009A5FF0" w:rsidRPr="005019A3" w:rsidRDefault="009A5FF0" w:rsidP="009A5FF0">
      <w:pPr>
        <w:pStyle w:val="NormalWeb"/>
        <w:shd w:val="clear" w:color="auto" w:fill="FFFFFF"/>
        <w:spacing w:before="0" w:beforeAutospacing="0" w:after="125" w:afterAutospacing="0"/>
        <w:rPr>
          <w:sz w:val="22"/>
          <w:szCs w:val="22"/>
        </w:rPr>
      </w:pPr>
      <w:r w:rsidRPr="005019A3">
        <w:rPr>
          <w:sz w:val="22"/>
          <w:szCs w:val="22"/>
        </w:rPr>
        <w:t xml:space="preserve">5. What are the drawbacks of Contiguous Allocation of Disk Space? </w:t>
      </w:r>
    </w:p>
    <w:p w:rsidR="009A5FF0" w:rsidRPr="005019A3" w:rsidRDefault="009A5FF0" w:rsidP="009A5FF0">
      <w:pPr>
        <w:pStyle w:val="NormalWeb"/>
        <w:shd w:val="clear" w:color="auto" w:fill="FFFFFF"/>
        <w:spacing w:before="0" w:beforeAutospacing="0" w:after="125" w:afterAutospacing="0"/>
        <w:rPr>
          <w:sz w:val="22"/>
          <w:szCs w:val="22"/>
        </w:rPr>
      </w:pPr>
      <w:r w:rsidRPr="005019A3">
        <w:rPr>
          <w:sz w:val="22"/>
          <w:szCs w:val="22"/>
        </w:rPr>
        <w:t xml:space="preserve">6. What are the advantages of Linked Allocation? </w:t>
      </w:r>
    </w:p>
    <w:p w:rsidR="009A5FF0" w:rsidRPr="005019A3" w:rsidRDefault="009A5FF0" w:rsidP="009A5FF0">
      <w:pPr>
        <w:pStyle w:val="NormalWeb"/>
        <w:shd w:val="clear" w:color="auto" w:fill="FFFFFF"/>
        <w:spacing w:before="0" w:beforeAutospacing="0" w:after="125" w:afterAutospacing="0"/>
        <w:rPr>
          <w:sz w:val="22"/>
          <w:szCs w:val="22"/>
        </w:rPr>
      </w:pPr>
      <w:r w:rsidRPr="005019A3">
        <w:rPr>
          <w:sz w:val="22"/>
          <w:szCs w:val="22"/>
        </w:rPr>
        <w:t>7. What are the disadvantages of Linked Allocation?</w:t>
      </w:r>
    </w:p>
    <w:p w:rsidR="009A5FF0" w:rsidRPr="005019A3" w:rsidRDefault="009A5FF0" w:rsidP="009A5FF0">
      <w:pPr>
        <w:pStyle w:val="NormalWeb"/>
        <w:shd w:val="clear" w:color="auto" w:fill="FFFFFF"/>
        <w:spacing w:before="0" w:beforeAutospacing="0" w:after="125" w:afterAutospacing="0"/>
        <w:rPr>
          <w:sz w:val="22"/>
          <w:szCs w:val="22"/>
        </w:rPr>
      </w:pPr>
      <w:r w:rsidRPr="005019A3">
        <w:rPr>
          <w:sz w:val="22"/>
          <w:szCs w:val="22"/>
        </w:rPr>
        <w:t xml:space="preserve">8. What are the various Disk-Scheduling Algorithms? </w:t>
      </w:r>
    </w:p>
    <w:p w:rsidR="009A5FF0" w:rsidRPr="005019A3" w:rsidRDefault="009A5FF0" w:rsidP="009A5FF0">
      <w:pPr>
        <w:pStyle w:val="NormalWeb"/>
        <w:shd w:val="clear" w:color="auto" w:fill="FFFFFF"/>
        <w:spacing w:before="0" w:beforeAutospacing="0" w:after="125" w:afterAutospacing="0"/>
        <w:rPr>
          <w:sz w:val="22"/>
          <w:szCs w:val="22"/>
        </w:rPr>
      </w:pPr>
      <w:r w:rsidRPr="005019A3">
        <w:rPr>
          <w:sz w:val="22"/>
          <w:szCs w:val="22"/>
        </w:rPr>
        <w:lastRenderedPageBreak/>
        <w:t xml:space="preserve">9. Suppose the head of a moving- head disk with 200 tracks, numbered 0 to 199, is </w:t>
      </w:r>
      <w:proofErr w:type="gramStart"/>
      <w:r w:rsidRPr="005019A3">
        <w:rPr>
          <w:sz w:val="22"/>
          <w:szCs w:val="22"/>
        </w:rPr>
        <w:t>Currently</w:t>
      </w:r>
      <w:proofErr w:type="gramEnd"/>
      <w:r w:rsidRPr="005019A3">
        <w:rPr>
          <w:sz w:val="22"/>
          <w:szCs w:val="22"/>
        </w:rPr>
        <w:t xml:space="preserve"> serving a request at track 143 and has just finished a request at track 125. If the queue of requests is kept in FIFO order: 86, 147, 91, 177, 94, 150, 102, 175, </w:t>
      </w:r>
      <w:proofErr w:type="gramStart"/>
      <w:r w:rsidRPr="005019A3">
        <w:rPr>
          <w:sz w:val="22"/>
          <w:szCs w:val="22"/>
        </w:rPr>
        <w:t>130</w:t>
      </w:r>
      <w:proofErr w:type="gramEnd"/>
      <w:r w:rsidRPr="005019A3">
        <w:rPr>
          <w:sz w:val="22"/>
          <w:szCs w:val="22"/>
        </w:rPr>
        <w:t xml:space="preserve">. What is the total head movement to satisfy these requests for the following Disk scheduling </w:t>
      </w:r>
      <w:proofErr w:type="gramStart"/>
      <w:r w:rsidRPr="005019A3">
        <w:rPr>
          <w:sz w:val="22"/>
          <w:szCs w:val="22"/>
        </w:rPr>
        <w:t>algorithms.</w:t>
      </w:r>
      <w:proofErr w:type="gramEnd"/>
      <w:r w:rsidRPr="005019A3">
        <w:rPr>
          <w:sz w:val="22"/>
          <w:szCs w:val="22"/>
        </w:rPr>
        <w:t xml:space="preserve"> (a)FCFS (b) Random (d) SCAN (e) SSTF (f) C- SCAN </w:t>
      </w:r>
    </w:p>
    <w:p w:rsidR="009A5FF0" w:rsidRPr="005019A3" w:rsidRDefault="009A5FF0" w:rsidP="001E0CE3">
      <w:pPr>
        <w:pStyle w:val="NormalWeb"/>
        <w:shd w:val="clear" w:color="auto" w:fill="FFFFFF"/>
        <w:spacing w:before="0" w:beforeAutospacing="0" w:after="125" w:afterAutospacing="0"/>
        <w:rPr>
          <w:sz w:val="22"/>
          <w:szCs w:val="22"/>
        </w:rPr>
      </w:pPr>
      <w:r w:rsidRPr="005019A3">
        <w:rPr>
          <w:sz w:val="22"/>
          <w:szCs w:val="22"/>
        </w:rPr>
        <w:t xml:space="preserve">10. Explain disk structure in detail. </w:t>
      </w:r>
    </w:p>
    <w:p w:rsidR="009A5FF0" w:rsidRPr="005019A3" w:rsidRDefault="009A5FF0" w:rsidP="001E0CE3">
      <w:pPr>
        <w:pStyle w:val="NormalWeb"/>
        <w:shd w:val="clear" w:color="auto" w:fill="FFFFFF"/>
        <w:spacing w:before="0" w:beforeAutospacing="0" w:after="125" w:afterAutospacing="0"/>
        <w:rPr>
          <w:sz w:val="22"/>
          <w:szCs w:val="22"/>
        </w:rPr>
      </w:pPr>
      <w:r w:rsidRPr="005019A3">
        <w:rPr>
          <w:sz w:val="22"/>
          <w:szCs w:val="22"/>
        </w:rPr>
        <w:t xml:space="preserve">11. Explain swap space management in detail. </w:t>
      </w:r>
    </w:p>
    <w:p w:rsidR="009A5FF0" w:rsidRPr="005019A3" w:rsidRDefault="009A5FF0" w:rsidP="001E0CE3">
      <w:pPr>
        <w:pStyle w:val="NormalWeb"/>
        <w:shd w:val="clear" w:color="auto" w:fill="FFFFFF"/>
        <w:spacing w:before="0" w:beforeAutospacing="0" w:after="125" w:afterAutospacing="0"/>
        <w:rPr>
          <w:sz w:val="22"/>
          <w:szCs w:val="22"/>
        </w:rPr>
      </w:pPr>
      <w:r w:rsidRPr="005019A3">
        <w:rPr>
          <w:sz w:val="22"/>
          <w:szCs w:val="22"/>
        </w:rPr>
        <w:t>12. Explain different Disk scheduling algorithms SCAN, CSCAN</w:t>
      </w:r>
      <w:proofErr w:type="gramStart"/>
      <w:r w:rsidRPr="005019A3">
        <w:rPr>
          <w:sz w:val="22"/>
          <w:szCs w:val="22"/>
        </w:rPr>
        <w:t>,CLOOK</w:t>
      </w:r>
      <w:proofErr w:type="gramEnd"/>
      <w:r w:rsidRPr="005019A3">
        <w:rPr>
          <w:sz w:val="22"/>
          <w:szCs w:val="22"/>
        </w:rPr>
        <w:t>(DEC 2015)</w:t>
      </w:r>
    </w:p>
    <w:p w:rsidR="009A5FF0" w:rsidRPr="005019A3" w:rsidRDefault="009A5FF0" w:rsidP="001E0CE3">
      <w:pPr>
        <w:pStyle w:val="NormalWeb"/>
        <w:shd w:val="clear" w:color="auto" w:fill="FFFFFF"/>
        <w:spacing w:before="0" w:beforeAutospacing="0" w:after="125" w:afterAutospacing="0"/>
        <w:rPr>
          <w:sz w:val="22"/>
          <w:szCs w:val="22"/>
        </w:rPr>
      </w:pPr>
      <w:r w:rsidRPr="005019A3">
        <w:rPr>
          <w:sz w:val="22"/>
          <w:szCs w:val="22"/>
        </w:rPr>
        <w:t>13. Give overview of mass storage structure in detail.</w:t>
      </w:r>
    </w:p>
    <w:p w:rsidR="00C063F1" w:rsidRPr="00C063F1" w:rsidRDefault="00C063F1" w:rsidP="0049179F">
      <w:pPr>
        <w:shd w:val="clear" w:color="auto" w:fill="FFFFFF"/>
        <w:spacing w:after="0" w:line="240" w:lineRule="auto"/>
        <w:rPr>
          <w:rFonts w:ascii="Times New Roman" w:eastAsia="Times New Roman" w:hAnsi="Times New Roman" w:cs="Times New Roman"/>
        </w:rPr>
      </w:pPr>
      <w:r w:rsidRPr="00C063F1">
        <w:rPr>
          <w:rFonts w:ascii="Times New Roman" w:eastAsia="Times New Roman" w:hAnsi="Times New Roman" w:cs="Times New Roman"/>
        </w:rPr>
        <w:t>1. In _______ information is recorded magnetically on platters.</w:t>
      </w:r>
      <w:r w:rsidRPr="00C063F1">
        <w:rPr>
          <w:rFonts w:ascii="Times New Roman" w:eastAsia="Times New Roman" w:hAnsi="Times New Roman" w:cs="Times New Roman"/>
        </w:rPr>
        <w:br/>
        <w:t xml:space="preserve">a) </w:t>
      </w:r>
      <w:proofErr w:type="gramStart"/>
      <w:r w:rsidRPr="00C063F1">
        <w:rPr>
          <w:rFonts w:ascii="Times New Roman" w:eastAsia="Times New Roman" w:hAnsi="Times New Roman" w:cs="Times New Roman"/>
        </w:rPr>
        <w:t>magnetic</w:t>
      </w:r>
      <w:proofErr w:type="gramEnd"/>
      <w:r w:rsidRPr="00C063F1">
        <w:rPr>
          <w:rFonts w:ascii="Times New Roman" w:eastAsia="Times New Roman" w:hAnsi="Times New Roman" w:cs="Times New Roman"/>
        </w:rPr>
        <w:t xml:space="preserve"> disks</w:t>
      </w:r>
      <w:r w:rsidRPr="00C063F1">
        <w:rPr>
          <w:rFonts w:ascii="Times New Roman" w:eastAsia="Times New Roman" w:hAnsi="Times New Roman" w:cs="Times New Roman"/>
        </w:rPr>
        <w:br/>
        <w:t>b) electrical disks</w:t>
      </w:r>
      <w:r w:rsidRPr="00C063F1">
        <w:rPr>
          <w:rFonts w:ascii="Times New Roman" w:eastAsia="Times New Roman" w:hAnsi="Times New Roman" w:cs="Times New Roman"/>
        </w:rPr>
        <w:br/>
        <w:t>c) assemblies</w:t>
      </w:r>
      <w:r w:rsidRPr="00C063F1">
        <w:rPr>
          <w:rFonts w:ascii="Times New Roman" w:eastAsia="Times New Roman" w:hAnsi="Times New Roman" w:cs="Times New Roman"/>
        </w:rPr>
        <w:br/>
        <w:t>d) cylinders</w:t>
      </w:r>
      <w:r w:rsidRPr="00C063F1">
        <w:rPr>
          <w:rFonts w:ascii="Times New Roman" w:eastAsia="Times New Roman" w:hAnsi="Times New Roman" w:cs="Times New Roman"/>
        </w:rPr>
        <w:br/>
        <w:t>Answer: a</w:t>
      </w:r>
      <w:r w:rsidRPr="00C063F1">
        <w:rPr>
          <w:rFonts w:ascii="Times New Roman" w:eastAsia="Times New Roman" w:hAnsi="Times New Roman" w:cs="Times New Roman"/>
        </w:rPr>
        <w:br/>
      </w:r>
    </w:p>
    <w:p w:rsidR="00C063F1" w:rsidRPr="00C063F1" w:rsidRDefault="00C063F1" w:rsidP="0049179F">
      <w:pPr>
        <w:shd w:val="clear" w:color="auto" w:fill="FFFFFF"/>
        <w:spacing w:after="0" w:line="240" w:lineRule="auto"/>
        <w:rPr>
          <w:rFonts w:ascii="Times New Roman" w:eastAsia="Times New Roman" w:hAnsi="Times New Roman" w:cs="Times New Roman"/>
        </w:rPr>
      </w:pPr>
      <w:r w:rsidRPr="00C063F1">
        <w:rPr>
          <w:rFonts w:ascii="Times New Roman" w:eastAsia="Times New Roman" w:hAnsi="Times New Roman" w:cs="Times New Roman"/>
        </w:rPr>
        <w:t>2. The heads of the magnetic disk are attached to a _____ that moves all the heads as a unit.</w:t>
      </w:r>
      <w:r w:rsidRPr="00C063F1">
        <w:rPr>
          <w:rFonts w:ascii="Times New Roman" w:eastAsia="Times New Roman" w:hAnsi="Times New Roman" w:cs="Times New Roman"/>
        </w:rPr>
        <w:br/>
        <w:t xml:space="preserve">a) </w:t>
      </w:r>
      <w:proofErr w:type="gramStart"/>
      <w:r w:rsidRPr="00C063F1">
        <w:rPr>
          <w:rFonts w:ascii="Times New Roman" w:eastAsia="Times New Roman" w:hAnsi="Times New Roman" w:cs="Times New Roman"/>
        </w:rPr>
        <w:t>spindle</w:t>
      </w:r>
      <w:proofErr w:type="gramEnd"/>
      <w:r w:rsidRPr="00C063F1">
        <w:rPr>
          <w:rFonts w:ascii="Times New Roman" w:eastAsia="Times New Roman" w:hAnsi="Times New Roman" w:cs="Times New Roman"/>
        </w:rPr>
        <w:br/>
        <w:t>b) disk arm</w:t>
      </w:r>
      <w:r w:rsidRPr="00C063F1">
        <w:rPr>
          <w:rFonts w:ascii="Times New Roman" w:eastAsia="Times New Roman" w:hAnsi="Times New Roman" w:cs="Times New Roman"/>
        </w:rPr>
        <w:br/>
        <w:t>c) track</w:t>
      </w:r>
      <w:r w:rsidRPr="00C063F1">
        <w:rPr>
          <w:rFonts w:ascii="Times New Roman" w:eastAsia="Times New Roman" w:hAnsi="Times New Roman" w:cs="Times New Roman"/>
        </w:rPr>
        <w:br/>
        <w:t>d) none of the mentioned</w:t>
      </w:r>
      <w:r w:rsidRPr="00C063F1">
        <w:rPr>
          <w:rFonts w:ascii="Times New Roman" w:eastAsia="Times New Roman" w:hAnsi="Times New Roman" w:cs="Times New Roman"/>
        </w:rPr>
        <w:br/>
        <w:t>Answer: b</w:t>
      </w:r>
      <w:r w:rsidRPr="00C063F1">
        <w:rPr>
          <w:rFonts w:ascii="Times New Roman" w:eastAsia="Times New Roman" w:hAnsi="Times New Roman" w:cs="Times New Roman"/>
        </w:rPr>
        <w:br/>
      </w:r>
    </w:p>
    <w:p w:rsidR="00C063F1" w:rsidRPr="00C063F1" w:rsidRDefault="00C063F1" w:rsidP="0049179F">
      <w:pPr>
        <w:shd w:val="clear" w:color="auto" w:fill="FFFFFF"/>
        <w:spacing w:after="0" w:line="240" w:lineRule="auto"/>
        <w:rPr>
          <w:rFonts w:ascii="Times New Roman" w:eastAsia="Times New Roman" w:hAnsi="Times New Roman" w:cs="Times New Roman"/>
        </w:rPr>
      </w:pPr>
      <w:r w:rsidRPr="00C063F1">
        <w:rPr>
          <w:rFonts w:ascii="Times New Roman" w:eastAsia="Times New Roman" w:hAnsi="Times New Roman" w:cs="Times New Roman"/>
        </w:rPr>
        <w:t>3. The set of tracks that are at one arm position make up a ___________</w:t>
      </w:r>
      <w:r w:rsidRPr="00C063F1">
        <w:rPr>
          <w:rFonts w:ascii="Times New Roman" w:eastAsia="Times New Roman" w:hAnsi="Times New Roman" w:cs="Times New Roman"/>
        </w:rPr>
        <w:br/>
        <w:t>a) magnetic disks</w:t>
      </w:r>
      <w:r w:rsidRPr="00C063F1">
        <w:rPr>
          <w:rFonts w:ascii="Times New Roman" w:eastAsia="Times New Roman" w:hAnsi="Times New Roman" w:cs="Times New Roman"/>
        </w:rPr>
        <w:br/>
        <w:t>b) electrical disks</w:t>
      </w:r>
      <w:r w:rsidRPr="00C063F1">
        <w:rPr>
          <w:rFonts w:ascii="Times New Roman" w:eastAsia="Times New Roman" w:hAnsi="Times New Roman" w:cs="Times New Roman"/>
        </w:rPr>
        <w:br/>
        <w:t>c) assemblies</w:t>
      </w:r>
      <w:r w:rsidRPr="00C063F1">
        <w:rPr>
          <w:rFonts w:ascii="Times New Roman" w:eastAsia="Times New Roman" w:hAnsi="Times New Roman" w:cs="Times New Roman"/>
        </w:rPr>
        <w:br/>
        <w:t>d) cylinders</w:t>
      </w:r>
      <w:r w:rsidRPr="00C063F1">
        <w:rPr>
          <w:rFonts w:ascii="Times New Roman" w:eastAsia="Times New Roman" w:hAnsi="Times New Roman" w:cs="Times New Roman"/>
        </w:rPr>
        <w:br/>
        <w:t>Answer: d</w:t>
      </w:r>
      <w:r w:rsidRPr="00C063F1">
        <w:rPr>
          <w:rFonts w:ascii="Times New Roman" w:eastAsia="Times New Roman" w:hAnsi="Times New Roman" w:cs="Times New Roman"/>
        </w:rPr>
        <w:br/>
      </w:r>
    </w:p>
    <w:p w:rsidR="00C063F1" w:rsidRPr="00C063F1" w:rsidRDefault="00C063F1" w:rsidP="0049179F">
      <w:pPr>
        <w:shd w:val="clear" w:color="auto" w:fill="FFFFFF"/>
        <w:spacing w:after="0" w:line="240" w:lineRule="auto"/>
        <w:rPr>
          <w:rFonts w:ascii="Times New Roman" w:eastAsia="Times New Roman" w:hAnsi="Times New Roman" w:cs="Times New Roman"/>
        </w:rPr>
      </w:pPr>
      <w:r w:rsidRPr="00C063F1">
        <w:rPr>
          <w:rFonts w:ascii="Times New Roman" w:eastAsia="Times New Roman" w:hAnsi="Times New Roman" w:cs="Times New Roman"/>
        </w:rPr>
        <w:t>4. The time taken to move the disk arm to the desired cylinder is called the ____________</w:t>
      </w:r>
      <w:r w:rsidRPr="00C063F1">
        <w:rPr>
          <w:rFonts w:ascii="Times New Roman" w:eastAsia="Times New Roman" w:hAnsi="Times New Roman" w:cs="Times New Roman"/>
        </w:rPr>
        <w:br/>
        <w:t>a) positioning time</w:t>
      </w:r>
      <w:r w:rsidRPr="00C063F1">
        <w:rPr>
          <w:rFonts w:ascii="Times New Roman" w:eastAsia="Times New Roman" w:hAnsi="Times New Roman" w:cs="Times New Roman"/>
        </w:rPr>
        <w:br/>
        <w:t>b) random access time</w:t>
      </w:r>
      <w:r w:rsidRPr="00C063F1">
        <w:rPr>
          <w:rFonts w:ascii="Times New Roman" w:eastAsia="Times New Roman" w:hAnsi="Times New Roman" w:cs="Times New Roman"/>
        </w:rPr>
        <w:br/>
        <w:t>c) seek time</w:t>
      </w:r>
      <w:r w:rsidRPr="00C063F1">
        <w:rPr>
          <w:rFonts w:ascii="Times New Roman" w:eastAsia="Times New Roman" w:hAnsi="Times New Roman" w:cs="Times New Roman"/>
        </w:rPr>
        <w:br/>
        <w:t>d) rotational latency</w:t>
      </w:r>
      <w:r w:rsidRPr="00C063F1">
        <w:rPr>
          <w:rFonts w:ascii="Times New Roman" w:eastAsia="Times New Roman" w:hAnsi="Times New Roman" w:cs="Times New Roman"/>
        </w:rPr>
        <w:br/>
        <w:t>Answer: c</w:t>
      </w:r>
      <w:r w:rsidRPr="00C063F1">
        <w:rPr>
          <w:rFonts w:ascii="Times New Roman" w:eastAsia="Times New Roman" w:hAnsi="Times New Roman" w:cs="Times New Roman"/>
        </w:rPr>
        <w:br/>
      </w:r>
    </w:p>
    <w:p w:rsidR="00C063F1" w:rsidRPr="00C063F1" w:rsidRDefault="00C063F1" w:rsidP="0049179F">
      <w:pPr>
        <w:shd w:val="clear" w:color="auto" w:fill="FFFFFF"/>
        <w:spacing w:after="0" w:line="240" w:lineRule="auto"/>
        <w:rPr>
          <w:rFonts w:ascii="Times New Roman" w:eastAsia="Times New Roman" w:hAnsi="Times New Roman" w:cs="Times New Roman"/>
        </w:rPr>
      </w:pPr>
      <w:r w:rsidRPr="00C063F1">
        <w:rPr>
          <w:rFonts w:ascii="Times New Roman" w:eastAsia="Times New Roman" w:hAnsi="Times New Roman" w:cs="Times New Roman"/>
        </w:rPr>
        <w:t>5. The time taken for the desired sector to rotate to the disk head is called ____________</w:t>
      </w:r>
      <w:r w:rsidRPr="00C063F1">
        <w:rPr>
          <w:rFonts w:ascii="Times New Roman" w:eastAsia="Times New Roman" w:hAnsi="Times New Roman" w:cs="Times New Roman"/>
        </w:rPr>
        <w:br/>
        <w:t>a) positioning time</w:t>
      </w:r>
      <w:r w:rsidRPr="00C063F1">
        <w:rPr>
          <w:rFonts w:ascii="Times New Roman" w:eastAsia="Times New Roman" w:hAnsi="Times New Roman" w:cs="Times New Roman"/>
        </w:rPr>
        <w:br/>
        <w:t>b) random access time</w:t>
      </w:r>
      <w:r w:rsidRPr="00C063F1">
        <w:rPr>
          <w:rFonts w:ascii="Times New Roman" w:eastAsia="Times New Roman" w:hAnsi="Times New Roman" w:cs="Times New Roman"/>
        </w:rPr>
        <w:br/>
        <w:t>c) seek time</w:t>
      </w:r>
      <w:r w:rsidRPr="00C063F1">
        <w:rPr>
          <w:rFonts w:ascii="Times New Roman" w:eastAsia="Times New Roman" w:hAnsi="Times New Roman" w:cs="Times New Roman"/>
        </w:rPr>
        <w:br/>
        <w:t>d) rotational latency</w:t>
      </w:r>
      <w:r w:rsidRPr="00C063F1">
        <w:rPr>
          <w:rFonts w:ascii="Times New Roman" w:eastAsia="Times New Roman" w:hAnsi="Times New Roman" w:cs="Times New Roman"/>
        </w:rPr>
        <w:br/>
        <w:t>Answer: d</w:t>
      </w:r>
      <w:r w:rsidRPr="00C063F1">
        <w:rPr>
          <w:rFonts w:ascii="Times New Roman" w:eastAsia="Times New Roman" w:hAnsi="Times New Roman" w:cs="Times New Roman"/>
        </w:rPr>
        <w:br/>
      </w:r>
    </w:p>
    <w:p w:rsidR="00C063F1" w:rsidRPr="00C063F1" w:rsidRDefault="00C063F1" w:rsidP="0049179F">
      <w:pPr>
        <w:shd w:val="clear" w:color="auto" w:fill="FFFFFF"/>
        <w:spacing w:after="0" w:line="240" w:lineRule="auto"/>
        <w:rPr>
          <w:rFonts w:ascii="Times New Roman" w:eastAsia="Times New Roman" w:hAnsi="Times New Roman" w:cs="Times New Roman"/>
        </w:rPr>
      </w:pPr>
      <w:r w:rsidRPr="00C063F1">
        <w:rPr>
          <w:rFonts w:ascii="Times New Roman" w:eastAsia="Times New Roman" w:hAnsi="Times New Roman" w:cs="Times New Roman"/>
        </w:rPr>
        <w:t>6. When the head damages the magnetic surface, it is known as _________</w:t>
      </w:r>
      <w:r w:rsidRPr="00C063F1">
        <w:rPr>
          <w:rFonts w:ascii="Times New Roman" w:eastAsia="Times New Roman" w:hAnsi="Times New Roman" w:cs="Times New Roman"/>
        </w:rPr>
        <w:br/>
        <w:t>a) disk crash</w:t>
      </w:r>
      <w:r w:rsidRPr="00C063F1">
        <w:rPr>
          <w:rFonts w:ascii="Times New Roman" w:eastAsia="Times New Roman" w:hAnsi="Times New Roman" w:cs="Times New Roman"/>
        </w:rPr>
        <w:br/>
        <w:t>b) head crash</w:t>
      </w:r>
      <w:r w:rsidRPr="00C063F1">
        <w:rPr>
          <w:rFonts w:ascii="Times New Roman" w:eastAsia="Times New Roman" w:hAnsi="Times New Roman" w:cs="Times New Roman"/>
        </w:rPr>
        <w:br/>
        <w:t>c) magnetic damage</w:t>
      </w:r>
      <w:r w:rsidRPr="00C063F1">
        <w:rPr>
          <w:rFonts w:ascii="Times New Roman" w:eastAsia="Times New Roman" w:hAnsi="Times New Roman" w:cs="Times New Roman"/>
        </w:rPr>
        <w:br/>
        <w:t>d) all of the mentioned</w:t>
      </w:r>
      <w:r w:rsidRPr="00C063F1">
        <w:rPr>
          <w:rFonts w:ascii="Times New Roman" w:eastAsia="Times New Roman" w:hAnsi="Times New Roman" w:cs="Times New Roman"/>
        </w:rPr>
        <w:br/>
      </w:r>
      <w:r w:rsidRPr="00C063F1">
        <w:rPr>
          <w:rFonts w:ascii="Times New Roman" w:eastAsia="Times New Roman" w:hAnsi="Times New Roman" w:cs="Times New Roman"/>
        </w:rPr>
        <w:lastRenderedPageBreak/>
        <w:t>Answer: b</w:t>
      </w:r>
      <w:r w:rsidRPr="00C063F1">
        <w:rPr>
          <w:rFonts w:ascii="Times New Roman" w:eastAsia="Times New Roman" w:hAnsi="Times New Roman" w:cs="Times New Roman"/>
        </w:rPr>
        <w:br/>
      </w:r>
    </w:p>
    <w:p w:rsidR="00C063F1" w:rsidRPr="00C063F1" w:rsidRDefault="00C063F1" w:rsidP="0049179F">
      <w:pPr>
        <w:shd w:val="clear" w:color="auto" w:fill="FFFFFF"/>
        <w:spacing w:after="0" w:line="240" w:lineRule="auto"/>
        <w:rPr>
          <w:rFonts w:ascii="Times New Roman" w:eastAsia="Times New Roman" w:hAnsi="Times New Roman" w:cs="Times New Roman"/>
        </w:rPr>
      </w:pPr>
      <w:r w:rsidRPr="00C063F1">
        <w:rPr>
          <w:rFonts w:ascii="Times New Roman" w:eastAsia="Times New Roman" w:hAnsi="Times New Roman" w:cs="Times New Roman"/>
        </w:rPr>
        <w:t>7. A floppy disk is designed to rotate ___________ as compared to a hard disk drive.</w:t>
      </w:r>
      <w:r w:rsidRPr="00C063F1">
        <w:rPr>
          <w:rFonts w:ascii="Times New Roman" w:eastAsia="Times New Roman" w:hAnsi="Times New Roman" w:cs="Times New Roman"/>
        </w:rPr>
        <w:br/>
        <w:t xml:space="preserve">a) </w:t>
      </w:r>
      <w:proofErr w:type="gramStart"/>
      <w:r w:rsidRPr="00C063F1">
        <w:rPr>
          <w:rFonts w:ascii="Times New Roman" w:eastAsia="Times New Roman" w:hAnsi="Times New Roman" w:cs="Times New Roman"/>
        </w:rPr>
        <w:t>faster</w:t>
      </w:r>
      <w:proofErr w:type="gramEnd"/>
      <w:r w:rsidRPr="00C063F1">
        <w:rPr>
          <w:rFonts w:ascii="Times New Roman" w:eastAsia="Times New Roman" w:hAnsi="Times New Roman" w:cs="Times New Roman"/>
        </w:rPr>
        <w:br/>
        <w:t>b) slower</w:t>
      </w:r>
      <w:r w:rsidRPr="00C063F1">
        <w:rPr>
          <w:rFonts w:ascii="Times New Roman" w:eastAsia="Times New Roman" w:hAnsi="Times New Roman" w:cs="Times New Roman"/>
        </w:rPr>
        <w:br/>
        <w:t>c) at the same speed</w:t>
      </w:r>
      <w:r w:rsidRPr="00C063F1">
        <w:rPr>
          <w:rFonts w:ascii="Times New Roman" w:eastAsia="Times New Roman" w:hAnsi="Times New Roman" w:cs="Times New Roman"/>
        </w:rPr>
        <w:br/>
        <w:t>d) none of the mentioned</w:t>
      </w:r>
      <w:r w:rsidRPr="00C063F1">
        <w:rPr>
          <w:rFonts w:ascii="Times New Roman" w:eastAsia="Times New Roman" w:hAnsi="Times New Roman" w:cs="Times New Roman"/>
        </w:rPr>
        <w:br/>
        <w:t>Answer: b</w:t>
      </w:r>
      <w:r w:rsidRPr="00C063F1">
        <w:rPr>
          <w:rFonts w:ascii="Times New Roman" w:eastAsia="Times New Roman" w:hAnsi="Times New Roman" w:cs="Times New Roman"/>
        </w:rPr>
        <w:br/>
      </w:r>
    </w:p>
    <w:p w:rsidR="00C063F1" w:rsidRPr="00C063F1" w:rsidRDefault="00C063F1" w:rsidP="0049179F">
      <w:pPr>
        <w:shd w:val="clear" w:color="auto" w:fill="FFFFFF"/>
        <w:spacing w:after="0" w:line="240" w:lineRule="auto"/>
        <w:rPr>
          <w:rFonts w:ascii="Times New Roman" w:eastAsia="Times New Roman" w:hAnsi="Times New Roman" w:cs="Times New Roman"/>
        </w:rPr>
      </w:pPr>
      <w:r w:rsidRPr="00C063F1">
        <w:rPr>
          <w:rFonts w:ascii="Times New Roman" w:eastAsia="Times New Roman" w:hAnsi="Times New Roman" w:cs="Times New Roman"/>
        </w:rPr>
        <w:t>8. What is the host controller?</w:t>
      </w:r>
      <w:r w:rsidRPr="00C063F1">
        <w:rPr>
          <w:rFonts w:ascii="Times New Roman" w:eastAsia="Times New Roman" w:hAnsi="Times New Roman" w:cs="Times New Roman"/>
        </w:rPr>
        <w:br/>
      </w:r>
      <w:proofErr w:type="gramStart"/>
      <w:r w:rsidRPr="00C063F1">
        <w:rPr>
          <w:rFonts w:ascii="Times New Roman" w:eastAsia="Times New Roman" w:hAnsi="Times New Roman" w:cs="Times New Roman"/>
        </w:rPr>
        <w:t>a</w:t>
      </w:r>
      <w:proofErr w:type="gramEnd"/>
      <w:r w:rsidRPr="00C063F1">
        <w:rPr>
          <w:rFonts w:ascii="Times New Roman" w:eastAsia="Times New Roman" w:hAnsi="Times New Roman" w:cs="Times New Roman"/>
        </w:rPr>
        <w:t>) controller built at the end of each disk</w:t>
      </w:r>
      <w:r w:rsidRPr="00C063F1">
        <w:rPr>
          <w:rFonts w:ascii="Times New Roman" w:eastAsia="Times New Roman" w:hAnsi="Times New Roman" w:cs="Times New Roman"/>
        </w:rPr>
        <w:br/>
        <w:t>b) controller at the computer end of the bus</w:t>
      </w:r>
      <w:r w:rsidRPr="00C063F1">
        <w:rPr>
          <w:rFonts w:ascii="Times New Roman" w:eastAsia="Times New Roman" w:hAnsi="Times New Roman" w:cs="Times New Roman"/>
        </w:rPr>
        <w:br/>
        <w:t>c) all of the mentioned</w:t>
      </w:r>
      <w:r w:rsidRPr="00C063F1">
        <w:rPr>
          <w:rFonts w:ascii="Times New Roman" w:eastAsia="Times New Roman" w:hAnsi="Times New Roman" w:cs="Times New Roman"/>
        </w:rPr>
        <w:br/>
        <w:t>d) none of the mentioned</w:t>
      </w:r>
      <w:r w:rsidRPr="00C063F1">
        <w:rPr>
          <w:rFonts w:ascii="Times New Roman" w:eastAsia="Times New Roman" w:hAnsi="Times New Roman" w:cs="Times New Roman"/>
        </w:rPr>
        <w:br/>
        <w:t>Answer: b</w:t>
      </w:r>
      <w:r w:rsidRPr="00C063F1">
        <w:rPr>
          <w:rFonts w:ascii="Times New Roman" w:eastAsia="Times New Roman" w:hAnsi="Times New Roman" w:cs="Times New Roman"/>
        </w:rPr>
        <w:br/>
      </w:r>
    </w:p>
    <w:p w:rsidR="00C063F1" w:rsidRPr="00C063F1" w:rsidRDefault="00C063F1" w:rsidP="00C063F1">
      <w:pPr>
        <w:shd w:val="clear" w:color="auto" w:fill="FFFFFF"/>
        <w:spacing w:after="0" w:line="240" w:lineRule="auto"/>
        <w:rPr>
          <w:rFonts w:ascii="Times New Roman" w:eastAsia="Times New Roman" w:hAnsi="Times New Roman" w:cs="Times New Roman"/>
        </w:rPr>
      </w:pPr>
      <w:r w:rsidRPr="00C063F1">
        <w:rPr>
          <w:rFonts w:ascii="Times New Roman" w:eastAsia="Times New Roman" w:hAnsi="Times New Roman" w:cs="Times New Roman"/>
        </w:rPr>
        <w:t>9. ______ controller sends the command placed into it, via messages to the _____ controller.</w:t>
      </w:r>
      <w:r w:rsidRPr="00C063F1">
        <w:rPr>
          <w:rFonts w:ascii="Times New Roman" w:eastAsia="Times New Roman" w:hAnsi="Times New Roman" w:cs="Times New Roman"/>
        </w:rPr>
        <w:br/>
      </w:r>
      <w:proofErr w:type="gramStart"/>
      <w:r w:rsidRPr="00C063F1">
        <w:rPr>
          <w:rFonts w:ascii="Times New Roman" w:eastAsia="Times New Roman" w:hAnsi="Times New Roman" w:cs="Times New Roman"/>
        </w:rPr>
        <w:t>a</w:t>
      </w:r>
      <w:proofErr w:type="gramEnd"/>
      <w:r w:rsidRPr="00C063F1">
        <w:rPr>
          <w:rFonts w:ascii="Times New Roman" w:eastAsia="Times New Roman" w:hAnsi="Times New Roman" w:cs="Times New Roman"/>
        </w:rPr>
        <w:t>) host, host</w:t>
      </w:r>
      <w:r w:rsidRPr="00C063F1">
        <w:rPr>
          <w:rFonts w:ascii="Times New Roman" w:eastAsia="Times New Roman" w:hAnsi="Times New Roman" w:cs="Times New Roman"/>
        </w:rPr>
        <w:br/>
        <w:t>b) disk, disk</w:t>
      </w:r>
      <w:r w:rsidRPr="00C063F1">
        <w:rPr>
          <w:rFonts w:ascii="Times New Roman" w:eastAsia="Times New Roman" w:hAnsi="Times New Roman" w:cs="Times New Roman"/>
        </w:rPr>
        <w:br/>
        <w:t>c) host, disk</w:t>
      </w:r>
      <w:r w:rsidRPr="00C063F1">
        <w:rPr>
          <w:rFonts w:ascii="Times New Roman" w:eastAsia="Times New Roman" w:hAnsi="Times New Roman" w:cs="Times New Roman"/>
        </w:rPr>
        <w:br/>
        <w:t>d) disk, host</w:t>
      </w:r>
      <w:r w:rsidRPr="00C063F1">
        <w:rPr>
          <w:rFonts w:ascii="Times New Roman" w:eastAsia="Times New Roman" w:hAnsi="Times New Roman" w:cs="Times New Roman"/>
        </w:rPr>
        <w:br/>
        <w:t>Answer: c</w:t>
      </w:r>
      <w:r w:rsidRPr="00C063F1">
        <w:rPr>
          <w:rFonts w:ascii="Times New Roman" w:eastAsia="Times New Roman" w:hAnsi="Times New Roman" w:cs="Times New Roman"/>
        </w:rPr>
        <w:br/>
      </w:r>
    </w:p>
    <w:p w:rsidR="00C063F1" w:rsidRPr="00C063F1" w:rsidRDefault="00C063F1" w:rsidP="00C063F1">
      <w:pPr>
        <w:shd w:val="clear" w:color="auto" w:fill="FFFFFF"/>
        <w:spacing w:after="0" w:line="240" w:lineRule="auto"/>
        <w:rPr>
          <w:rFonts w:ascii="Times New Roman" w:eastAsia="Times New Roman" w:hAnsi="Times New Roman" w:cs="Times New Roman"/>
        </w:rPr>
      </w:pPr>
      <w:r w:rsidRPr="00C063F1">
        <w:rPr>
          <w:rFonts w:ascii="Times New Roman" w:eastAsia="Times New Roman" w:hAnsi="Times New Roman" w:cs="Times New Roman"/>
        </w:rPr>
        <w:t>10. What is the disk bandwidth?</w:t>
      </w:r>
      <w:r w:rsidRPr="00C063F1">
        <w:rPr>
          <w:rFonts w:ascii="Times New Roman" w:eastAsia="Times New Roman" w:hAnsi="Times New Roman" w:cs="Times New Roman"/>
        </w:rPr>
        <w:br/>
        <w:t>a) the total number of bytes transferred</w:t>
      </w:r>
      <w:r w:rsidRPr="00C063F1">
        <w:rPr>
          <w:rFonts w:ascii="Times New Roman" w:eastAsia="Times New Roman" w:hAnsi="Times New Roman" w:cs="Times New Roman"/>
        </w:rPr>
        <w:br/>
        <w:t>b) total time between the first request for service and the completion on the last transfer</w:t>
      </w:r>
      <w:r w:rsidRPr="00C063F1">
        <w:rPr>
          <w:rFonts w:ascii="Times New Roman" w:eastAsia="Times New Roman" w:hAnsi="Times New Roman" w:cs="Times New Roman"/>
        </w:rPr>
        <w:br/>
        <w:t>c) the total number of bytes transferred divided by the total time between the first request for service and the completion on the last transfer</w:t>
      </w:r>
      <w:r w:rsidRPr="00C063F1">
        <w:rPr>
          <w:rFonts w:ascii="Times New Roman" w:eastAsia="Times New Roman" w:hAnsi="Times New Roman" w:cs="Times New Roman"/>
        </w:rPr>
        <w:br/>
        <w:t>d) none of the mentioned</w:t>
      </w:r>
      <w:r w:rsidRPr="00C063F1">
        <w:rPr>
          <w:rFonts w:ascii="Times New Roman" w:eastAsia="Times New Roman" w:hAnsi="Times New Roman" w:cs="Times New Roman"/>
        </w:rPr>
        <w:br/>
        <w:t>Answer: c</w:t>
      </w:r>
    </w:p>
    <w:p w:rsidR="00C063F1" w:rsidRPr="005019A3" w:rsidRDefault="00C063F1" w:rsidP="001E0CE3">
      <w:pPr>
        <w:pStyle w:val="NormalWeb"/>
        <w:shd w:val="clear" w:color="auto" w:fill="FFFFFF"/>
        <w:spacing w:before="0" w:beforeAutospacing="0" w:after="125" w:afterAutospacing="0"/>
        <w:rPr>
          <w:b/>
        </w:rPr>
      </w:pPr>
    </w:p>
    <w:sectPr w:rsidR="00C063F1" w:rsidRPr="005019A3" w:rsidSect="00DF67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1205BC"/>
    <w:rsid w:val="00050A60"/>
    <w:rsid w:val="001205BC"/>
    <w:rsid w:val="001E0CE3"/>
    <w:rsid w:val="00315C20"/>
    <w:rsid w:val="003E7486"/>
    <w:rsid w:val="00421720"/>
    <w:rsid w:val="00442B31"/>
    <w:rsid w:val="0049179F"/>
    <w:rsid w:val="005019A3"/>
    <w:rsid w:val="0053310C"/>
    <w:rsid w:val="005475D5"/>
    <w:rsid w:val="005D663A"/>
    <w:rsid w:val="005D6AED"/>
    <w:rsid w:val="0063045A"/>
    <w:rsid w:val="009A5FF0"/>
    <w:rsid w:val="009F3944"/>
    <w:rsid w:val="00C063F1"/>
    <w:rsid w:val="00C96030"/>
    <w:rsid w:val="00DF4611"/>
    <w:rsid w:val="00DF67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7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5BC"/>
    <w:pPr>
      <w:ind w:left="720"/>
      <w:contextualSpacing/>
    </w:pPr>
  </w:style>
  <w:style w:type="paragraph" w:customStyle="1" w:styleId="Default">
    <w:name w:val="Default"/>
    <w:rsid w:val="00DF461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442B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442B31"/>
  </w:style>
  <w:style w:type="character" w:styleId="Hyperlink">
    <w:name w:val="Hyperlink"/>
    <w:basedOn w:val="DefaultParagraphFont"/>
    <w:uiPriority w:val="99"/>
    <w:semiHidden/>
    <w:unhideWhenUsed/>
    <w:rsid w:val="005D6AED"/>
    <w:rPr>
      <w:color w:val="0000FF"/>
      <w:u w:val="single"/>
    </w:rPr>
  </w:style>
  <w:style w:type="character" w:styleId="Strong">
    <w:name w:val="Strong"/>
    <w:basedOn w:val="DefaultParagraphFont"/>
    <w:uiPriority w:val="22"/>
    <w:qFormat/>
    <w:rsid w:val="005D6AED"/>
    <w:rPr>
      <w:b/>
      <w:bCs/>
    </w:rPr>
  </w:style>
</w:styles>
</file>

<file path=word/webSettings.xml><?xml version="1.0" encoding="utf-8"?>
<w:webSettings xmlns:r="http://schemas.openxmlformats.org/officeDocument/2006/relationships" xmlns:w="http://schemas.openxmlformats.org/wordprocessingml/2006/main">
  <w:divs>
    <w:div w:id="287585707">
      <w:bodyDiv w:val="1"/>
      <w:marLeft w:val="0"/>
      <w:marRight w:val="0"/>
      <w:marTop w:val="0"/>
      <w:marBottom w:val="0"/>
      <w:divBdr>
        <w:top w:val="none" w:sz="0" w:space="0" w:color="auto"/>
        <w:left w:val="none" w:sz="0" w:space="0" w:color="auto"/>
        <w:bottom w:val="none" w:sz="0" w:space="0" w:color="auto"/>
        <w:right w:val="none" w:sz="0" w:space="0" w:color="auto"/>
      </w:divBdr>
    </w:div>
    <w:div w:id="351151315">
      <w:bodyDiv w:val="1"/>
      <w:marLeft w:val="0"/>
      <w:marRight w:val="0"/>
      <w:marTop w:val="0"/>
      <w:marBottom w:val="0"/>
      <w:divBdr>
        <w:top w:val="none" w:sz="0" w:space="0" w:color="auto"/>
        <w:left w:val="none" w:sz="0" w:space="0" w:color="auto"/>
        <w:bottom w:val="none" w:sz="0" w:space="0" w:color="auto"/>
        <w:right w:val="none" w:sz="0" w:space="0" w:color="auto"/>
      </w:divBdr>
    </w:div>
    <w:div w:id="460467098">
      <w:bodyDiv w:val="1"/>
      <w:marLeft w:val="0"/>
      <w:marRight w:val="0"/>
      <w:marTop w:val="0"/>
      <w:marBottom w:val="0"/>
      <w:divBdr>
        <w:top w:val="none" w:sz="0" w:space="0" w:color="auto"/>
        <w:left w:val="none" w:sz="0" w:space="0" w:color="auto"/>
        <w:bottom w:val="none" w:sz="0" w:space="0" w:color="auto"/>
        <w:right w:val="none" w:sz="0" w:space="0" w:color="auto"/>
      </w:divBdr>
      <w:divsChild>
        <w:div w:id="2144154950">
          <w:marLeft w:val="200"/>
          <w:marRight w:val="0"/>
          <w:marTop w:val="0"/>
          <w:marBottom w:val="376"/>
          <w:divBdr>
            <w:top w:val="none" w:sz="0" w:space="0" w:color="auto"/>
            <w:left w:val="none" w:sz="0" w:space="0" w:color="auto"/>
            <w:bottom w:val="none" w:sz="0" w:space="0" w:color="auto"/>
            <w:right w:val="none" w:sz="0" w:space="0" w:color="auto"/>
          </w:divBdr>
        </w:div>
        <w:div w:id="1491167133">
          <w:marLeft w:val="200"/>
          <w:marRight w:val="0"/>
          <w:marTop w:val="0"/>
          <w:marBottom w:val="376"/>
          <w:divBdr>
            <w:top w:val="none" w:sz="0" w:space="0" w:color="auto"/>
            <w:left w:val="none" w:sz="0" w:space="0" w:color="auto"/>
            <w:bottom w:val="none" w:sz="0" w:space="0" w:color="auto"/>
            <w:right w:val="none" w:sz="0" w:space="0" w:color="auto"/>
          </w:divBdr>
        </w:div>
        <w:div w:id="1974017663">
          <w:marLeft w:val="0"/>
          <w:marRight w:val="0"/>
          <w:marTop w:val="376"/>
          <w:marBottom w:val="376"/>
          <w:divBdr>
            <w:top w:val="none" w:sz="0" w:space="0" w:color="auto"/>
            <w:left w:val="none" w:sz="0" w:space="0" w:color="auto"/>
            <w:bottom w:val="none" w:sz="0" w:space="0" w:color="auto"/>
            <w:right w:val="none" w:sz="0" w:space="0" w:color="auto"/>
          </w:divBdr>
          <w:divsChild>
            <w:div w:id="296304244">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53624665">
          <w:marLeft w:val="200"/>
          <w:marRight w:val="0"/>
          <w:marTop w:val="0"/>
          <w:marBottom w:val="376"/>
          <w:divBdr>
            <w:top w:val="none" w:sz="0" w:space="0" w:color="auto"/>
            <w:left w:val="none" w:sz="0" w:space="0" w:color="auto"/>
            <w:bottom w:val="none" w:sz="0" w:space="0" w:color="auto"/>
            <w:right w:val="none" w:sz="0" w:space="0" w:color="auto"/>
          </w:divBdr>
        </w:div>
        <w:div w:id="1163936999">
          <w:marLeft w:val="200"/>
          <w:marRight w:val="0"/>
          <w:marTop w:val="0"/>
          <w:marBottom w:val="376"/>
          <w:divBdr>
            <w:top w:val="none" w:sz="0" w:space="0" w:color="auto"/>
            <w:left w:val="none" w:sz="0" w:space="0" w:color="auto"/>
            <w:bottom w:val="none" w:sz="0" w:space="0" w:color="auto"/>
            <w:right w:val="none" w:sz="0" w:space="0" w:color="auto"/>
          </w:divBdr>
        </w:div>
        <w:div w:id="2020113025">
          <w:marLeft w:val="200"/>
          <w:marRight w:val="0"/>
          <w:marTop w:val="0"/>
          <w:marBottom w:val="376"/>
          <w:divBdr>
            <w:top w:val="none" w:sz="0" w:space="0" w:color="auto"/>
            <w:left w:val="none" w:sz="0" w:space="0" w:color="auto"/>
            <w:bottom w:val="none" w:sz="0" w:space="0" w:color="auto"/>
            <w:right w:val="none" w:sz="0" w:space="0" w:color="auto"/>
          </w:divBdr>
        </w:div>
        <w:div w:id="1291668347">
          <w:marLeft w:val="200"/>
          <w:marRight w:val="0"/>
          <w:marTop w:val="0"/>
          <w:marBottom w:val="376"/>
          <w:divBdr>
            <w:top w:val="none" w:sz="0" w:space="0" w:color="auto"/>
            <w:left w:val="none" w:sz="0" w:space="0" w:color="auto"/>
            <w:bottom w:val="none" w:sz="0" w:space="0" w:color="auto"/>
            <w:right w:val="none" w:sz="0" w:space="0" w:color="auto"/>
          </w:divBdr>
        </w:div>
        <w:div w:id="1061564026">
          <w:marLeft w:val="200"/>
          <w:marRight w:val="0"/>
          <w:marTop w:val="0"/>
          <w:marBottom w:val="376"/>
          <w:divBdr>
            <w:top w:val="none" w:sz="0" w:space="0" w:color="auto"/>
            <w:left w:val="none" w:sz="0" w:space="0" w:color="auto"/>
            <w:bottom w:val="none" w:sz="0" w:space="0" w:color="auto"/>
            <w:right w:val="none" w:sz="0" w:space="0" w:color="auto"/>
          </w:divBdr>
        </w:div>
      </w:divsChild>
    </w:div>
    <w:div w:id="605163524">
      <w:bodyDiv w:val="1"/>
      <w:marLeft w:val="0"/>
      <w:marRight w:val="0"/>
      <w:marTop w:val="0"/>
      <w:marBottom w:val="0"/>
      <w:divBdr>
        <w:top w:val="none" w:sz="0" w:space="0" w:color="auto"/>
        <w:left w:val="none" w:sz="0" w:space="0" w:color="auto"/>
        <w:bottom w:val="none" w:sz="0" w:space="0" w:color="auto"/>
        <w:right w:val="none" w:sz="0" w:space="0" w:color="auto"/>
      </w:divBdr>
    </w:div>
    <w:div w:id="1453481178">
      <w:bodyDiv w:val="1"/>
      <w:marLeft w:val="0"/>
      <w:marRight w:val="0"/>
      <w:marTop w:val="0"/>
      <w:marBottom w:val="0"/>
      <w:divBdr>
        <w:top w:val="none" w:sz="0" w:space="0" w:color="auto"/>
        <w:left w:val="none" w:sz="0" w:space="0" w:color="auto"/>
        <w:bottom w:val="none" w:sz="0" w:space="0" w:color="auto"/>
        <w:right w:val="none" w:sz="0" w:space="0" w:color="auto"/>
      </w:divBdr>
    </w:div>
    <w:div w:id="1545601247">
      <w:bodyDiv w:val="1"/>
      <w:marLeft w:val="0"/>
      <w:marRight w:val="0"/>
      <w:marTop w:val="0"/>
      <w:marBottom w:val="0"/>
      <w:divBdr>
        <w:top w:val="none" w:sz="0" w:space="0" w:color="auto"/>
        <w:left w:val="none" w:sz="0" w:space="0" w:color="auto"/>
        <w:bottom w:val="none" w:sz="0" w:space="0" w:color="auto"/>
        <w:right w:val="none" w:sz="0" w:space="0" w:color="auto"/>
      </w:divBdr>
      <w:divsChild>
        <w:div w:id="780610058">
          <w:marLeft w:val="200"/>
          <w:marRight w:val="0"/>
          <w:marTop w:val="0"/>
          <w:marBottom w:val="376"/>
          <w:divBdr>
            <w:top w:val="none" w:sz="0" w:space="0" w:color="auto"/>
            <w:left w:val="none" w:sz="0" w:space="0" w:color="auto"/>
            <w:bottom w:val="none" w:sz="0" w:space="0" w:color="auto"/>
            <w:right w:val="none" w:sz="0" w:space="0" w:color="auto"/>
          </w:divBdr>
        </w:div>
        <w:div w:id="1483741211">
          <w:marLeft w:val="200"/>
          <w:marRight w:val="0"/>
          <w:marTop w:val="0"/>
          <w:marBottom w:val="376"/>
          <w:divBdr>
            <w:top w:val="none" w:sz="0" w:space="0" w:color="auto"/>
            <w:left w:val="none" w:sz="0" w:space="0" w:color="auto"/>
            <w:bottom w:val="none" w:sz="0" w:space="0" w:color="auto"/>
            <w:right w:val="none" w:sz="0" w:space="0" w:color="auto"/>
          </w:divBdr>
        </w:div>
      </w:divsChild>
    </w:div>
    <w:div w:id="1636565101">
      <w:bodyDiv w:val="1"/>
      <w:marLeft w:val="0"/>
      <w:marRight w:val="0"/>
      <w:marTop w:val="0"/>
      <w:marBottom w:val="0"/>
      <w:divBdr>
        <w:top w:val="none" w:sz="0" w:space="0" w:color="auto"/>
        <w:left w:val="none" w:sz="0" w:space="0" w:color="auto"/>
        <w:bottom w:val="none" w:sz="0" w:space="0" w:color="auto"/>
        <w:right w:val="none" w:sz="0" w:space="0" w:color="auto"/>
      </w:divBdr>
      <w:divsChild>
        <w:div w:id="1520270819">
          <w:marLeft w:val="200"/>
          <w:marRight w:val="0"/>
          <w:marTop w:val="0"/>
          <w:marBottom w:val="376"/>
          <w:divBdr>
            <w:top w:val="none" w:sz="0" w:space="0" w:color="auto"/>
            <w:left w:val="none" w:sz="0" w:space="0" w:color="auto"/>
            <w:bottom w:val="none" w:sz="0" w:space="0" w:color="auto"/>
            <w:right w:val="none" w:sz="0" w:space="0" w:color="auto"/>
          </w:divBdr>
        </w:div>
        <w:div w:id="419257949">
          <w:marLeft w:val="200"/>
          <w:marRight w:val="0"/>
          <w:marTop w:val="0"/>
          <w:marBottom w:val="376"/>
          <w:divBdr>
            <w:top w:val="none" w:sz="0" w:space="0" w:color="auto"/>
            <w:left w:val="none" w:sz="0" w:space="0" w:color="auto"/>
            <w:bottom w:val="none" w:sz="0" w:space="0" w:color="auto"/>
            <w:right w:val="none" w:sz="0" w:space="0" w:color="auto"/>
          </w:divBdr>
        </w:div>
        <w:div w:id="1197739274">
          <w:marLeft w:val="200"/>
          <w:marRight w:val="0"/>
          <w:marTop w:val="0"/>
          <w:marBottom w:val="376"/>
          <w:divBdr>
            <w:top w:val="none" w:sz="0" w:space="0" w:color="auto"/>
            <w:left w:val="none" w:sz="0" w:space="0" w:color="auto"/>
            <w:bottom w:val="none" w:sz="0" w:space="0" w:color="auto"/>
            <w:right w:val="none" w:sz="0" w:space="0" w:color="auto"/>
          </w:divBdr>
        </w:div>
        <w:div w:id="2066947981">
          <w:marLeft w:val="0"/>
          <w:marRight w:val="0"/>
          <w:marTop w:val="376"/>
          <w:marBottom w:val="376"/>
          <w:divBdr>
            <w:top w:val="none" w:sz="0" w:space="0" w:color="auto"/>
            <w:left w:val="none" w:sz="0" w:space="0" w:color="auto"/>
            <w:bottom w:val="none" w:sz="0" w:space="0" w:color="auto"/>
            <w:right w:val="none" w:sz="0" w:space="0" w:color="auto"/>
          </w:divBdr>
          <w:divsChild>
            <w:div w:id="1353459551">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836455714">
          <w:marLeft w:val="0"/>
          <w:marRight w:val="0"/>
          <w:marTop w:val="250"/>
          <w:marBottom w:val="250"/>
          <w:divBdr>
            <w:top w:val="none" w:sz="0" w:space="0" w:color="auto"/>
            <w:left w:val="none" w:sz="0" w:space="0" w:color="auto"/>
            <w:bottom w:val="none" w:sz="0" w:space="0" w:color="auto"/>
            <w:right w:val="none" w:sz="0" w:space="0" w:color="auto"/>
          </w:divBdr>
        </w:div>
        <w:div w:id="275261413">
          <w:marLeft w:val="200"/>
          <w:marRight w:val="0"/>
          <w:marTop w:val="0"/>
          <w:marBottom w:val="376"/>
          <w:divBdr>
            <w:top w:val="none" w:sz="0" w:space="0" w:color="auto"/>
            <w:left w:val="none" w:sz="0" w:space="0" w:color="auto"/>
            <w:bottom w:val="none" w:sz="0" w:space="0" w:color="auto"/>
            <w:right w:val="none" w:sz="0" w:space="0" w:color="auto"/>
          </w:divBdr>
        </w:div>
        <w:div w:id="16584686">
          <w:marLeft w:val="200"/>
          <w:marRight w:val="0"/>
          <w:marTop w:val="0"/>
          <w:marBottom w:val="376"/>
          <w:divBdr>
            <w:top w:val="none" w:sz="0" w:space="0" w:color="auto"/>
            <w:left w:val="none" w:sz="0" w:space="0" w:color="auto"/>
            <w:bottom w:val="none" w:sz="0" w:space="0" w:color="auto"/>
            <w:right w:val="none" w:sz="0" w:space="0" w:color="auto"/>
          </w:divBdr>
        </w:div>
        <w:div w:id="1082412654">
          <w:marLeft w:val="0"/>
          <w:marRight w:val="0"/>
          <w:marTop w:val="376"/>
          <w:marBottom w:val="376"/>
          <w:divBdr>
            <w:top w:val="none" w:sz="0" w:space="0" w:color="auto"/>
            <w:left w:val="none" w:sz="0" w:space="0" w:color="auto"/>
            <w:bottom w:val="none" w:sz="0" w:space="0" w:color="auto"/>
            <w:right w:val="none" w:sz="0" w:space="0" w:color="auto"/>
          </w:divBdr>
          <w:divsChild>
            <w:div w:id="861012960">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724677114">
          <w:marLeft w:val="200"/>
          <w:marRight w:val="0"/>
          <w:marTop w:val="0"/>
          <w:marBottom w:val="376"/>
          <w:divBdr>
            <w:top w:val="none" w:sz="0" w:space="0" w:color="auto"/>
            <w:left w:val="none" w:sz="0" w:space="0" w:color="auto"/>
            <w:bottom w:val="none" w:sz="0" w:space="0" w:color="auto"/>
            <w:right w:val="none" w:sz="0" w:space="0" w:color="auto"/>
          </w:divBdr>
        </w:div>
        <w:div w:id="1654791824">
          <w:marLeft w:val="200"/>
          <w:marRight w:val="0"/>
          <w:marTop w:val="0"/>
          <w:marBottom w:val="376"/>
          <w:divBdr>
            <w:top w:val="none" w:sz="0" w:space="0" w:color="auto"/>
            <w:left w:val="none" w:sz="0" w:space="0" w:color="auto"/>
            <w:bottom w:val="none" w:sz="0" w:space="0" w:color="auto"/>
            <w:right w:val="none" w:sz="0" w:space="0" w:color="auto"/>
          </w:divBdr>
        </w:div>
        <w:div w:id="455563540">
          <w:marLeft w:val="200"/>
          <w:marRight w:val="0"/>
          <w:marTop w:val="0"/>
          <w:marBottom w:val="376"/>
          <w:divBdr>
            <w:top w:val="none" w:sz="0" w:space="0" w:color="auto"/>
            <w:left w:val="none" w:sz="0" w:space="0" w:color="auto"/>
            <w:bottom w:val="none" w:sz="0" w:space="0" w:color="auto"/>
            <w:right w:val="none" w:sz="0" w:space="0" w:color="auto"/>
          </w:divBdr>
        </w:div>
        <w:div w:id="2050491672">
          <w:marLeft w:val="200"/>
          <w:marRight w:val="0"/>
          <w:marTop w:val="0"/>
          <w:marBottom w:val="376"/>
          <w:divBdr>
            <w:top w:val="none" w:sz="0" w:space="0" w:color="auto"/>
            <w:left w:val="none" w:sz="0" w:space="0" w:color="auto"/>
            <w:bottom w:val="none" w:sz="0" w:space="0" w:color="auto"/>
            <w:right w:val="none" w:sz="0" w:space="0" w:color="auto"/>
          </w:divBdr>
        </w:div>
        <w:div w:id="1847092884">
          <w:marLeft w:val="200"/>
          <w:marRight w:val="0"/>
          <w:marTop w:val="0"/>
          <w:marBottom w:val="376"/>
          <w:divBdr>
            <w:top w:val="none" w:sz="0" w:space="0" w:color="auto"/>
            <w:left w:val="none" w:sz="0" w:space="0" w:color="auto"/>
            <w:bottom w:val="none" w:sz="0" w:space="0" w:color="auto"/>
            <w:right w:val="none" w:sz="0" w:space="0" w:color="auto"/>
          </w:divBdr>
        </w:div>
      </w:divsChild>
    </w:div>
    <w:div w:id="1726948060">
      <w:bodyDiv w:val="1"/>
      <w:marLeft w:val="0"/>
      <w:marRight w:val="0"/>
      <w:marTop w:val="0"/>
      <w:marBottom w:val="0"/>
      <w:divBdr>
        <w:top w:val="none" w:sz="0" w:space="0" w:color="auto"/>
        <w:left w:val="none" w:sz="0" w:space="0" w:color="auto"/>
        <w:bottom w:val="none" w:sz="0" w:space="0" w:color="auto"/>
        <w:right w:val="none" w:sz="0" w:space="0" w:color="auto"/>
      </w:divBdr>
    </w:div>
    <w:div w:id="1948854005">
      <w:bodyDiv w:val="1"/>
      <w:marLeft w:val="0"/>
      <w:marRight w:val="0"/>
      <w:marTop w:val="0"/>
      <w:marBottom w:val="0"/>
      <w:divBdr>
        <w:top w:val="none" w:sz="0" w:space="0" w:color="auto"/>
        <w:left w:val="none" w:sz="0" w:space="0" w:color="auto"/>
        <w:bottom w:val="none" w:sz="0" w:space="0" w:color="auto"/>
        <w:right w:val="none" w:sz="0" w:space="0" w:color="auto"/>
      </w:divBdr>
    </w:div>
    <w:div w:id="1958751825">
      <w:bodyDiv w:val="1"/>
      <w:marLeft w:val="0"/>
      <w:marRight w:val="0"/>
      <w:marTop w:val="0"/>
      <w:marBottom w:val="0"/>
      <w:divBdr>
        <w:top w:val="none" w:sz="0" w:space="0" w:color="auto"/>
        <w:left w:val="none" w:sz="0" w:space="0" w:color="auto"/>
        <w:bottom w:val="none" w:sz="0" w:space="0" w:color="auto"/>
        <w:right w:val="none" w:sz="0" w:space="0" w:color="auto"/>
      </w:divBdr>
    </w:div>
    <w:div w:id="204100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4tutorials.com/dekkers-algorithm-for-critical-section-problem/" TargetMode="External"/><Relationship Id="rId5" Type="http://schemas.openxmlformats.org/officeDocument/2006/relationships/hyperlink" Target="https://t4tutorials.com/race-condition-with-examples-in-os/" TargetMode="External"/><Relationship Id="rId4" Type="http://schemas.openxmlformats.org/officeDocument/2006/relationships/hyperlink" Target="https://t4tutorials.com/os-exec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7012</Words>
  <Characters>39969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Naziya</dc:creator>
  <cp:lastModifiedBy>Naziya</cp:lastModifiedBy>
  <cp:revision>8</cp:revision>
  <dcterms:created xsi:type="dcterms:W3CDTF">2022-04-02T11:56:00Z</dcterms:created>
  <dcterms:modified xsi:type="dcterms:W3CDTF">2022-04-02T15:10:00Z</dcterms:modified>
</cp:coreProperties>
</file>